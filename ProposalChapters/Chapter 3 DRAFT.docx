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145" w:rsidRPr="00FD04B6" w:rsidRDefault="00872145" w:rsidP="00872145">
      <w:pPr>
        <w:rPr>
          <w:b/>
          <w:sz w:val="48"/>
          <w:szCs w:val="48"/>
        </w:rPr>
      </w:pPr>
      <w:r w:rsidRPr="00FD04B6">
        <w:rPr>
          <w:b/>
          <w:sz w:val="48"/>
          <w:szCs w:val="48"/>
        </w:rPr>
        <w:t>Chapter 3</w:t>
      </w:r>
    </w:p>
    <w:p w:rsidR="00872145" w:rsidRPr="00FD04B6" w:rsidRDefault="00872145" w:rsidP="00872145">
      <w:pPr>
        <w:rPr>
          <w:b/>
          <w:sz w:val="48"/>
          <w:szCs w:val="48"/>
        </w:rPr>
      </w:pPr>
      <w:r w:rsidRPr="00FD04B6">
        <w:rPr>
          <w:b/>
          <w:sz w:val="48"/>
          <w:szCs w:val="48"/>
        </w:rPr>
        <w:tab/>
        <w:t xml:space="preserve">Inferring the Global Genetic Architecture of Gene Transcripts </w:t>
      </w:r>
      <w:proofErr w:type="gramStart"/>
      <w:r w:rsidRPr="00FD04B6">
        <w:rPr>
          <w:b/>
          <w:sz w:val="48"/>
          <w:szCs w:val="48"/>
        </w:rPr>
        <w:t>From</w:t>
      </w:r>
      <w:proofErr w:type="gramEnd"/>
      <w:r w:rsidRPr="00FD04B6">
        <w:rPr>
          <w:b/>
          <w:sz w:val="48"/>
          <w:szCs w:val="48"/>
        </w:rPr>
        <w:t xml:space="preserve"> Ultra-High Dimensional Molecular Data (ENAR Presentation Title)</w:t>
      </w:r>
    </w:p>
    <w:p w:rsidR="00C11984" w:rsidRPr="00325490" w:rsidRDefault="00872145" w:rsidP="00872145">
      <w:pPr>
        <w:rPr>
          <w:b/>
          <w:sz w:val="36"/>
          <w:szCs w:val="36"/>
        </w:rPr>
      </w:pPr>
      <w:r>
        <w:tab/>
      </w:r>
      <w:r w:rsidRPr="00325490">
        <w:rPr>
          <w:b/>
          <w:sz w:val="36"/>
          <w:szCs w:val="36"/>
        </w:rPr>
        <w:t>3.1 Introduction</w:t>
      </w:r>
    </w:p>
    <w:p w:rsidR="00767D87" w:rsidRDefault="00767D87" w:rsidP="00872145">
      <w:r>
        <w:t>\p</w:t>
      </w:r>
    </w:p>
    <w:p w:rsidR="00293476" w:rsidRDefault="000A243A" w:rsidP="00872145">
      <w:r>
        <w:t>Mapping of expression quantitative trait loci (</w:t>
      </w:r>
      <w:proofErr w:type="spellStart"/>
      <w:r>
        <w:t>eQTL</w:t>
      </w:r>
      <w:proofErr w:type="spellEnd"/>
      <w:r>
        <w:t>) are used to target areas of the genome where the expression is controlled by specific gene</w:t>
      </w:r>
      <w:r w:rsidR="00DC19CE">
        <w:t xml:space="preserve"> or set of genes.  </w:t>
      </w:r>
      <w:r w:rsidR="00301F47">
        <w:t>Knowledge about how changes in gene expr</w:t>
      </w:r>
      <w:r w:rsidR="00DC19CE">
        <w:t xml:space="preserve">ession are encoded by </w:t>
      </w:r>
      <w:proofErr w:type="spellStart"/>
      <w:r w:rsidR="00DC19CE">
        <w:t>eQTLs</w:t>
      </w:r>
      <w:proofErr w:type="spellEnd"/>
      <w:r w:rsidR="00301F47">
        <w:t xml:space="preserve"> is a key to construct the genotype-phenotype map for complex traits or diseases. Traditional </w:t>
      </w:r>
      <w:proofErr w:type="spellStart"/>
      <w:r w:rsidR="00301F47">
        <w:t>eQTL</w:t>
      </w:r>
      <w:proofErr w:type="spellEnd"/>
      <w:r w:rsidR="00301F47">
        <w:t xml:space="preserve"> mapping is to associate one transcript with a single marker at a time, thereby limiting our inference about a complete picture of the genetic architecture of gene expression.</w:t>
      </w:r>
      <w:r w:rsidR="00D223C6">
        <w:t xml:space="preserve">  </w:t>
      </w:r>
      <w:r w:rsidR="0087212E">
        <w:t xml:space="preserve">Since this is the case multiple markers should be considered.  </w:t>
      </w:r>
      <w:r w:rsidR="00120C87">
        <w:t xml:space="preserve">Among current approaches for gene detection and mapping, genome-wide association studies (GWAS) have emerged as the most popular one, achieving a considerable success since their first publication in 2005 (13)  </w:t>
      </w:r>
      <w:r w:rsidR="00D223C6">
        <w:t>A pervasive challenge when considering multiple markers</w:t>
      </w:r>
      <w:r w:rsidR="001C2D59">
        <w:t xml:space="preserve"> among the whole genome</w:t>
      </w:r>
      <w:r w:rsidR="00DC19CE">
        <w:t xml:space="preserve"> is the ultra-high dimensionality of such a dataset for both the response and the predictors.  </w:t>
      </w:r>
      <w:r w:rsidR="00894D89">
        <w:t>Along</w:t>
      </w:r>
      <w:r w:rsidR="00D223C6">
        <w:t xml:space="preserve"> </w:t>
      </w:r>
      <w:r w:rsidR="00894D89">
        <w:t>with</w:t>
      </w:r>
      <w:r w:rsidR="00973C01">
        <w:t xml:space="preserve"> estimating the</w:t>
      </w:r>
      <w:r w:rsidR="00D223C6">
        <w:t xml:space="preserve"> markers </w:t>
      </w:r>
      <w:r w:rsidR="00973C01">
        <w:t>effects,</w:t>
      </w:r>
      <w:r w:rsidR="00D223C6">
        <w:t xml:space="preserve"> many would have little to no effect for a given gene expression.  Th</w:t>
      </w:r>
      <w:r w:rsidR="00894D89">
        <w:t>erefore sure screening</w:t>
      </w:r>
      <w:r w:rsidR="00973C01">
        <w:t xml:space="preserve"> (2)</w:t>
      </w:r>
      <w:r w:rsidR="00894D89">
        <w:t xml:space="preserve"> and selecting markers in a computationally</w:t>
      </w:r>
      <w:r w:rsidR="00D223C6">
        <w:t xml:space="preserve"> efficient way is </w:t>
      </w:r>
      <w:r w:rsidR="00973C01">
        <w:t xml:space="preserve">highly </w:t>
      </w:r>
      <w:r w:rsidR="00D223C6">
        <w:t>de</w:t>
      </w:r>
      <w:r w:rsidR="00894D89">
        <w:t xml:space="preserve">sired to map out </w:t>
      </w:r>
      <w:r w:rsidR="00973C01">
        <w:t xml:space="preserve">an </w:t>
      </w:r>
      <w:r w:rsidR="00894D89">
        <w:t xml:space="preserve">entire genome.  </w:t>
      </w:r>
    </w:p>
    <w:p w:rsidR="00767D87" w:rsidRDefault="00767D87" w:rsidP="00872145"/>
    <w:p w:rsidR="00767D87" w:rsidRDefault="00767D87" w:rsidP="00872145">
      <w:r>
        <w:t>\p</w:t>
      </w:r>
    </w:p>
    <w:p w:rsidR="008A1266" w:rsidRDefault="000D7ABB" w:rsidP="00872145">
      <w:r>
        <w:t xml:space="preserve">Gene-gene interactions, or epistatic effects, and gene-environment interactions have been studied intensively in genome-wide association studies for the purposes of modern biological and medical research (Evans et al., 2006; </w:t>
      </w:r>
      <w:proofErr w:type="spellStart"/>
      <w:r>
        <w:t>Manolio</w:t>
      </w:r>
      <w:proofErr w:type="spellEnd"/>
      <w:r>
        <w:t xml:space="preserve"> &amp; Collins, 2007; </w:t>
      </w:r>
      <w:proofErr w:type="spellStart"/>
      <w:r>
        <w:t>Kooperberg</w:t>
      </w:r>
      <w:proofErr w:type="spellEnd"/>
      <w:r>
        <w:t xml:space="preserve"> &amp; LeBlanc, 2008; Cordell, 2009).  Including such interactions woul</w:t>
      </w:r>
      <w:r w:rsidR="00F1784D">
        <w:t>d show improvement in approximation of the response, prediction accuracy and also provide insight to how predictors may affect each other for a given response.  With these improvements, including such interactions may complicate</w:t>
      </w:r>
      <w:r>
        <w:t xml:space="preserve"> the inference and also grows the dataset</w:t>
      </w:r>
      <w:r w:rsidR="002E777F">
        <w:t xml:space="preserve"> substantially.  </w:t>
      </w:r>
    </w:p>
    <w:p w:rsidR="008A1266" w:rsidRDefault="008A1266" w:rsidP="00872145"/>
    <w:p w:rsidR="008A1266" w:rsidRDefault="008A1266" w:rsidP="00872145"/>
    <w:p w:rsidR="008A1266" w:rsidRDefault="008A1266" w:rsidP="00872145"/>
    <w:p w:rsidR="008A1266" w:rsidRDefault="003D01D5" w:rsidP="00872145">
      <w:r>
        <w:t>\p</w:t>
      </w:r>
      <w:bookmarkStart w:id="0" w:name="_GoBack"/>
      <w:bookmarkEnd w:id="0"/>
    </w:p>
    <w:p w:rsidR="008A1266" w:rsidRPr="008A1266" w:rsidRDefault="008A1266" w:rsidP="008A1266">
      <w:pPr>
        <w:ind w:firstLine="720"/>
        <w:rPr>
          <w:ins w:id="1" w:author="kgosik" w:date="2015-05-19T11:41:00Z"/>
          <w:i/>
        </w:rPr>
      </w:pPr>
      <w:ins w:id="2" w:author="kgosik" w:date="2015-05-19T11:41:00Z">
        <w:r w:rsidRPr="008A1266">
          <w:rPr>
            <w:i/>
          </w:rPr>
          <w:t>Interaction Screening for Ultra-High Dimensional Data</w:t>
        </w:r>
      </w:ins>
    </w:p>
    <w:p w:rsidR="008A1266" w:rsidRDefault="008A1266" w:rsidP="008A1266">
      <w:pPr>
        <w:rPr>
          <w:ins w:id="3" w:author="kgosik" w:date="2015-05-19T11:41:00Z"/>
        </w:rPr>
      </w:pPr>
      <w:ins w:id="4" w:author="kgosik" w:date="2015-05-19T11:41:00Z">
        <w:r>
          <w:t>A variety of variable selection methods have been developed and in common use, such as the LASSO (</w:t>
        </w:r>
        <w:proofErr w:type="spellStart"/>
        <w:r>
          <w:t>Tibshirani</w:t>
        </w:r>
        <w:proofErr w:type="spellEnd"/>
        <w:r>
          <w:t xml:space="preserve">, 1996), SCAD (Fan &amp; Li, 2001), </w:t>
        </w:r>
        <w:proofErr w:type="spellStart"/>
        <w:r>
          <w:t>Dantzig</w:t>
        </w:r>
        <w:proofErr w:type="spellEnd"/>
        <w:r>
          <w:t xml:space="preserve"> selector (</w:t>
        </w:r>
        <w:proofErr w:type="spellStart"/>
        <w:r>
          <w:t>Candes</w:t>
        </w:r>
        <w:proofErr w:type="spellEnd"/>
        <w:r>
          <w:t xml:space="preserve"> &amp; Tao, 2007), elastic net (Zou &amp; Hastie, 2005), </w:t>
        </w:r>
        <w:proofErr w:type="spellStart"/>
        <w:r>
          <w:t>minimax</w:t>
        </w:r>
        <w:proofErr w:type="spellEnd"/>
        <w:r>
          <w:t xml:space="preserve"> concave penalty (MCP) (Zhang, 2010), and others (Zou, 2006; Zou &amp; Li, 2008). Many methods possess favorable theoretical properties such as model selection consistency (Zhao &amp; Yu, 2006) and oracle properties (Fan &amp; </w:t>
        </w:r>
        <w:proofErr w:type="spellStart"/>
        <w:r>
          <w:t>Lv</w:t>
        </w:r>
        <w:proofErr w:type="spellEnd"/>
        <w:r>
          <w:t xml:space="preserve">, 2011). When p is much larger than n, sure screening is a more realistic goal to achieve than oracle properties or selection consistency (Fan &amp; </w:t>
        </w:r>
        <w:proofErr w:type="spellStart"/>
        <w:r>
          <w:t>Lv</w:t>
        </w:r>
        <w:proofErr w:type="spellEnd"/>
        <w:r>
          <w:t>, 2008; Wang, 2009). Sure screening assures that all important variables are identified with a probability tending to one, hence achieving effective dimension reduction without information loss and providing a reasonable starting point for low-dimensional methods to be applied.</w:t>
        </w:r>
      </w:ins>
    </w:p>
    <w:p w:rsidR="008A1266" w:rsidRDefault="008A1266" w:rsidP="00872145"/>
    <w:p w:rsidR="00DC469B" w:rsidRDefault="00A874FB" w:rsidP="00872145">
      <w:ins w:id="5" w:author="Kirk" w:date="2015-05-19T07:50:00Z">
        <w:r>
          <w:t xml:space="preserve">Talk more about other methods of variable selection used in situation with high-dimensional data and the limitations of them.  </w:t>
        </w:r>
      </w:ins>
      <w:r w:rsidR="00DC469B">
        <w:t>An application of variable selection is presented that approaches to systematically detect main effects and interaction effects</w:t>
      </w:r>
      <w:r w:rsidR="00D31102">
        <w:t xml:space="preserve"> among all possible loci.  </w:t>
      </w:r>
      <w:r w:rsidR="00C34474">
        <w:t xml:space="preserve">The application extends marker regression and equally uses all markers at one time, considering multiple markers as possible </w:t>
      </w:r>
      <w:proofErr w:type="spellStart"/>
      <w:r w:rsidR="00C34474">
        <w:t>eQTLs</w:t>
      </w:r>
      <w:proofErr w:type="spellEnd"/>
      <w:r w:rsidR="00C34474">
        <w:t xml:space="preserve">.  The </w:t>
      </w:r>
      <w:proofErr w:type="spellStart"/>
      <w:r w:rsidR="00C34474">
        <w:t>eQTLs</w:t>
      </w:r>
      <w:proofErr w:type="spellEnd"/>
      <w:r w:rsidR="00C34474">
        <w:t xml:space="preserve"> coul</w:t>
      </w:r>
      <w:r w:rsidR="00E04A0E">
        <w:t>d be both cis-QTL</w:t>
      </w:r>
      <w:r w:rsidR="00FD0170">
        <w:t xml:space="preserve">, coming from the same </w:t>
      </w:r>
      <w:r w:rsidR="00E04A0E">
        <w:t>physical location as the gene expression</w:t>
      </w:r>
      <w:r w:rsidR="00FD0170">
        <w:t>,</w:t>
      </w:r>
      <w:r w:rsidR="00E04A0E">
        <w:t xml:space="preserve"> and </w:t>
      </w:r>
      <w:proofErr w:type="gramStart"/>
      <w:r w:rsidR="00E04A0E">
        <w:t>trans-</w:t>
      </w:r>
      <w:proofErr w:type="gramEnd"/>
      <w:r w:rsidR="00E04A0E">
        <w:t>QTL</w:t>
      </w:r>
      <w:r w:rsidR="00FD0170">
        <w:t>,</w:t>
      </w:r>
      <w:r w:rsidR="00E04A0E">
        <w:t xml:space="preserve"> coming from other areas of the genome.  All types of interactions between possible QTLs selected in the model were also considered.  </w:t>
      </w:r>
      <w:r w:rsidR="00EE15CE">
        <w:t xml:space="preserve">The variable selection procedure for </w:t>
      </w:r>
      <w:proofErr w:type="spellStart"/>
      <w:r w:rsidR="00EE15CE">
        <w:t>eQTLs</w:t>
      </w:r>
      <w:proofErr w:type="spellEnd"/>
      <w:r w:rsidR="00EE15CE">
        <w:t xml:space="preserve"> mapping can be seen as one of deciding which subset of variables have effects on phenotypes, and identifying out all possible effects of those markers.(10)</w:t>
      </w:r>
    </w:p>
    <w:p w:rsidR="009941CE" w:rsidRDefault="009941CE" w:rsidP="00872145"/>
    <w:p w:rsidR="009941CE" w:rsidRDefault="009941CE" w:rsidP="00872145"/>
    <w:p w:rsidR="009941CE" w:rsidRDefault="009941CE" w:rsidP="00872145">
      <w:r>
        <w:tab/>
        <w:t xml:space="preserve">(Look more at </w:t>
      </w:r>
      <w:proofErr w:type="spellStart"/>
      <w:r>
        <w:t>HanHao</w:t>
      </w:r>
      <w:proofErr w:type="spellEnd"/>
      <w:r>
        <w:t xml:space="preserve"> Proposal page 27 on the pdf)</w:t>
      </w:r>
    </w:p>
    <w:p w:rsidR="00BE4629" w:rsidRDefault="00BE4629" w:rsidP="00872145"/>
    <w:p w:rsidR="00472BCE" w:rsidRDefault="00472BCE" w:rsidP="00872145"/>
    <w:p w:rsidR="00384050" w:rsidRDefault="00472BCE" w:rsidP="00872145">
      <w:r w:rsidRPr="00472BCE">
        <w:t xml:space="preserve">A reanalysis of published genetic and genomic data collected in a mapping population of C. </w:t>
      </w:r>
      <w:proofErr w:type="spellStart"/>
      <w:r w:rsidRPr="00472BCE">
        <w:t>elegans</w:t>
      </w:r>
      <w:proofErr w:type="spellEnd"/>
      <w:r w:rsidRPr="00472BCE">
        <w:t>, gaining new discoveries on the genetic origin of gene expression differentiation, which could not be detected by a traditional one-locus/one-transcript analysis approach</w:t>
      </w:r>
    </w:p>
    <w:p w:rsidR="00384050" w:rsidRDefault="00384050" w:rsidP="00872145"/>
    <w:p w:rsidR="00FD04B6" w:rsidRDefault="00FD04B6" w:rsidP="00872145"/>
    <w:p w:rsidR="0036145E" w:rsidRDefault="0036145E" w:rsidP="00872145"/>
    <w:p w:rsidR="00C95C11" w:rsidRDefault="00872145" w:rsidP="00872145">
      <w:r>
        <w:tab/>
      </w:r>
      <w:r w:rsidRPr="00325490">
        <w:rPr>
          <w:b/>
          <w:sz w:val="36"/>
          <w:szCs w:val="36"/>
        </w:rPr>
        <w:t>3.2 Methods</w:t>
      </w:r>
      <w:r>
        <w:br/>
      </w:r>
      <w:r>
        <w:tab/>
      </w:r>
      <w:r>
        <w:tab/>
      </w:r>
      <w:r w:rsidRPr="00325490">
        <w:rPr>
          <w:b/>
          <w:sz w:val="28"/>
          <w:szCs w:val="28"/>
        </w:rPr>
        <w:t>3.2.1 Adaptation of iForm procedure</w:t>
      </w:r>
      <w:r w:rsidR="00C95C11" w:rsidRPr="00325490">
        <w:rPr>
          <w:b/>
          <w:sz w:val="28"/>
          <w:szCs w:val="28"/>
        </w:rPr>
        <w:t xml:space="preserve"> or Procedure for General Mapping Population</w:t>
      </w:r>
    </w:p>
    <w:p w:rsidR="00DE32B8" w:rsidRDefault="00DE32B8" w:rsidP="00872145">
      <w:r>
        <w:t>\p</w:t>
      </w:r>
    </w:p>
    <w:p w:rsidR="00C95C11" w:rsidRDefault="007B54E1" w:rsidP="00872145">
      <w:pPr>
        <w:rPr>
          <w:rFonts w:eastAsiaTheme="minorEastAsia"/>
        </w:rPr>
      </w:pPr>
      <w:r>
        <w:t xml:space="preserve">For the purpose of this model an inbred backcross population was considered.  This type of population was first proposed by </w:t>
      </w:r>
      <w:proofErr w:type="spellStart"/>
      <w:r>
        <w:t>Wehrhahn</w:t>
      </w:r>
      <w:proofErr w:type="spellEnd"/>
      <w:r>
        <w:t xml:space="preserve"> and Allard (1965)</w:t>
      </w:r>
      <w:r w:rsidR="00C81C7C">
        <w:t xml:space="preserve"> to isolate</w:t>
      </w:r>
      <w:r>
        <w:t xml:space="preserve"> and identif</w:t>
      </w:r>
      <w:r w:rsidR="00C81C7C">
        <w:t xml:space="preserve">y QTLs that contribute to a quantitative trait that may be inherited.  By doing such a process you are restricting the majority of the inherited genome of the offspring to the recurrent parent collectively among the individuals in the population.  There is a small proportion that would come from the donor parent and would contribute to the genetic noise in the sample.  </w:t>
      </w:r>
      <w:r w:rsidR="00BD4910">
        <w:t xml:space="preserve">Statistically speaking this would translate to only having to estimate one parameter for an additive effect per marker included in the final model.  This approach can be extended to include </w:t>
      </w:r>
      <w:proofErr w:type="gramStart"/>
      <w:r w:rsidR="00BD4910">
        <w:t>an</w:t>
      </w:r>
      <w:proofErr w:type="gramEnd"/>
      <w:r w:rsidR="00BD4910">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BD4910">
        <w:rPr>
          <w:rFonts w:eastAsiaTheme="minorEastAsia"/>
        </w:rPr>
        <w:t xml:space="preserve"> backcross population with an additional parameter to estimate for the dominant effect for each marker included in the final model.  This would result in twice as many parameters to estimate however.  </w:t>
      </w:r>
    </w:p>
    <w:p w:rsidR="009743DE" w:rsidRDefault="009743DE" w:rsidP="00872145">
      <w:pPr>
        <w:rPr>
          <w:rFonts w:eastAsiaTheme="minorEastAsia"/>
        </w:rPr>
      </w:pPr>
    </w:p>
    <w:p w:rsidR="00BB539A" w:rsidRDefault="00DE32B8" w:rsidP="00872145">
      <w:pPr>
        <w:rPr>
          <w:rFonts w:eastAsiaTheme="minorEastAsia"/>
        </w:rPr>
      </w:pPr>
      <w:r>
        <w:rPr>
          <w:rFonts w:eastAsiaTheme="minorEastAsia"/>
        </w:rPr>
        <w:t>\p</w:t>
      </w:r>
    </w:p>
    <w:p w:rsidR="001557AF" w:rsidRPr="009828A6" w:rsidRDefault="001557AF" w:rsidP="00872145">
      <w:pPr>
        <w:rPr>
          <w:rFonts w:eastAsiaTheme="minorEastAsia"/>
          <w:vertAlign w:val="subscript"/>
        </w:rPr>
      </w:pPr>
      <w:r>
        <w:rPr>
          <w:rFonts w:eastAsiaTheme="minorEastAsia"/>
        </w:rPr>
        <w:t>Like i</w:t>
      </w:r>
      <w:r w:rsidR="00CE7E7F">
        <w:rPr>
          <w:rFonts w:eastAsiaTheme="minorEastAsia"/>
        </w:rPr>
        <w:t>n other Marker/QTL regression the</w:t>
      </w:r>
      <w:r>
        <w:rPr>
          <w:rFonts w:eastAsiaTheme="minorEastAsia"/>
        </w:rPr>
        <w:t xml:space="preserve"> model</w:t>
      </w:r>
      <w:r w:rsidR="009828A6">
        <w:rPr>
          <w:rFonts w:eastAsiaTheme="minorEastAsia"/>
        </w:rPr>
        <w:t xml:space="preserve"> consists </w:t>
      </w:r>
      <w:r w:rsidR="00CE7E7F">
        <w:rPr>
          <w:rFonts w:eastAsiaTheme="minorEastAsia"/>
        </w:rPr>
        <w:t xml:space="preserve">of </w:t>
      </w:r>
      <w:r>
        <w:rPr>
          <w:rFonts w:eastAsiaTheme="minorEastAsia"/>
        </w:rPr>
        <w:t xml:space="preserve">a transcript of interest </w:t>
      </w:r>
      <w:r w:rsidR="00CE7E7F">
        <w:rPr>
          <w:rFonts w:eastAsiaTheme="minorEastAsia"/>
        </w:rPr>
        <w:t>as the</w:t>
      </w:r>
      <w:r>
        <w:rPr>
          <w:rFonts w:eastAsiaTheme="minorEastAsia"/>
        </w:rPr>
        <w:t xml:space="preserve"> response with a linear combination of the Marker/SNP genotypes as possible </w:t>
      </w:r>
      <w:proofErr w:type="spellStart"/>
      <w:r>
        <w:rPr>
          <w:rFonts w:eastAsiaTheme="minorEastAsia"/>
        </w:rPr>
        <w:t>eQTLs</w:t>
      </w:r>
      <w:proofErr w:type="spellEnd"/>
      <w:r>
        <w:rPr>
          <w:rFonts w:eastAsiaTheme="minorEastAsia"/>
        </w:rPr>
        <w:t xml:space="preserve"> in the </w:t>
      </w:r>
      <w:r w:rsidR="00DC78B1">
        <w:rPr>
          <w:rFonts w:eastAsiaTheme="minorEastAsia"/>
        </w:rPr>
        <w:t xml:space="preserve">model plus some residual noise. </w:t>
      </w:r>
      <w:r w:rsidR="000D7ABB">
        <w:rPr>
          <w:rFonts w:eastAsiaTheme="minorEastAsia"/>
        </w:rPr>
        <w:t xml:space="preserve">  </w:t>
      </w:r>
      <w:r w:rsidR="009828A6">
        <w:rPr>
          <w:rFonts w:eastAsiaTheme="minorEastAsia"/>
        </w:rPr>
        <w:t xml:space="preserve">Given a large genomic dataset of </w:t>
      </w:r>
      <m:oMath>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 i=1,…,n</m:t>
        </m:r>
      </m:oMath>
      <w:r w:rsidR="009828A6">
        <w:rPr>
          <w:rFonts w:eastAsiaTheme="minorEastAsia"/>
        </w:rPr>
        <w:t xml:space="preserve"> pairs which are independent and identically distributed copies </w:t>
      </w:r>
      <w:proofErr w:type="gramStart"/>
      <w:r w:rsidR="009828A6">
        <w:rPr>
          <w:rFonts w:eastAsiaTheme="minorEastAsia"/>
        </w:rPr>
        <w:t xml:space="preserve">of </w:t>
      </w:r>
      <w:proofErr w:type="gramEnd"/>
      <m:oMath>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,Y)</m:t>
        </m:r>
      </m:oMath>
      <w:r w:rsidR="009828A6">
        <w:rPr>
          <w:rFonts w:eastAsiaTheme="minorEastAsia"/>
        </w:rPr>
        <w:t xml:space="preserve">, where </w:t>
      </w:r>
      <m:oMath>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e>
            </m:d>
          </m:e>
          <m:sup>
            <m:r>
              <w:rPr>
                <w:rFonts w:ascii="Cambria Math" w:eastAsiaTheme="minorEastAsia" w:hAnsi="Cambria Math"/>
              </w:rPr>
              <m:t>T</m:t>
            </m:r>
          </m:sup>
        </m:sSup>
      </m:oMath>
      <w:r w:rsidR="009828A6">
        <w:rPr>
          <w:rFonts w:eastAsiaTheme="minorEastAsia"/>
        </w:rPr>
        <w:t xml:space="preserve"> is a p-dimensional predictor vector and</w:t>
      </w:r>
      <w:r w:rsidR="006F58D8">
        <w:rPr>
          <w:rFonts w:eastAsiaTheme="minorEastAsia"/>
        </w:rPr>
        <w:t xml:space="preserve"> </w:t>
      </w:r>
      <w:r w:rsidR="009828A6">
        <w:rPr>
          <w:rFonts w:eastAsiaTheme="minorEastAsia"/>
        </w:rPr>
        <w:t xml:space="preserve">Y is the response.  </w:t>
      </w:r>
    </w:p>
    <w:p w:rsidR="00B50B6E" w:rsidRPr="00DB7497" w:rsidRDefault="009828A6" w:rsidP="00C648DC">
      <w:pPr>
        <w:jc w:val="right"/>
        <w:rPr>
          <w:rFonts w:eastAsiaTheme="minorEastAsia"/>
        </w:rPr>
      </w:pP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eastAsiaTheme="minorEastAsia" w:hAnsi="Cambria Math"/>
          </w:rPr>
          <m:t>+ϵ</m:t>
        </m:r>
      </m:oMath>
      <w:r w:rsidR="00C648DC">
        <w:rPr>
          <w:rFonts w:eastAsiaTheme="minorEastAsia"/>
        </w:rPr>
        <w:tab/>
        <w:t xml:space="preserve">                      </w:t>
      </w:r>
      <w:r w:rsidR="00C648DC">
        <w:rPr>
          <w:rFonts w:eastAsiaTheme="minorEastAsia"/>
        </w:rPr>
        <w:tab/>
      </w:r>
      <w:r w:rsidR="00C648DC">
        <w:rPr>
          <w:rFonts w:eastAsiaTheme="minorEastAsia"/>
        </w:rPr>
        <w:tab/>
      </w:r>
      <w:r w:rsidR="00C648DC">
        <w:rPr>
          <w:rFonts w:eastAsiaTheme="minorEastAsia"/>
        </w:rPr>
        <w:tab/>
        <w:t>(3.1)</w:t>
      </w:r>
    </w:p>
    <w:p w:rsidR="00C648DC" w:rsidRPr="0012652E" w:rsidRDefault="00DD6967" w:rsidP="00872145">
      <w:pPr>
        <w:rPr>
          <w:rFonts w:eastAsiaTheme="minorEastAsia"/>
        </w:rPr>
      </w:pPr>
      <w:proofErr w:type="spellStart"/>
      <w:proofErr w:type="gramStart"/>
      <w:r>
        <w:rPr>
          <w:rFonts w:eastAsiaTheme="minorEastAsia"/>
        </w:rPr>
        <w:t>The</w:t>
      </w:r>
      <w:proofErr w:type="spellEnd"/>
      <w:r w:rsidR="0012652E">
        <w:rPr>
          <w:rFonts w:eastAsiaTheme="minorEastAsia"/>
        </w:rPr>
        <w:t xml:space="preserve"> </w:t>
      </w:r>
      <w:proofErr w:type="gramEnd"/>
      <m:oMath>
        <m:r>
          <m:rPr>
            <m:sty m:val="bi"/>
          </m:rPr>
          <w:rPr>
            <w:rFonts w:ascii="Cambria Math" w:eastAsiaTheme="minorEastAsia" w:hAnsi="Cambria Math"/>
          </w:rPr>
          <m:t>β</m:t>
        </m:r>
      </m:oMath>
      <w:r w:rsidR="00B96439">
        <w:rPr>
          <w:rFonts w:eastAsiaTheme="minorEastAsia"/>
          <w:b/>
        </w:rPr>
        <w:t>’s</w:t>
      </w:r>
      <w:r w:rsidR="0012652E">
        <w:rPr>
          <w:rFonts w:eastAsiaTheme="minorEastAsia"/>
          <w:b/>
        </w:rPr>
        <w:t xml:space="preserve"> </w:t>
      </w:r>
      <w:r w:rsidR="00B96439">
        <w:rPr>
          <w:rFonts w:eastAsiaTheme="minorEastAsia"/>
        </w:rPr>
        <w:t>are the coefficients</w:t>
      </w:r>
      <w:r w:rsidR="0012652E">
        <w:rPr>
          <w:rFonts w:eastAsiaTheme="minorEastAsia"/>
        </w:rPr>
        <w:t xml:space="preserve"> for the additive effects of each marker</w:t>
      </w:r>
      <w:r w:rsidR="002460B8">
        <w:rPr>
          <w:rFonts w:eastAsiaTheme="minorEastAsia"/>
        </w:rPr>
        <w:t xml:space="preserve">.  Like most genome-wide datasets the </w:t>
      </w:r>
      <w:proofErr w:type="gramStart"/>
      <w:r w:rsidR="002460B8">
        <w:rPr>
          <w:rFonts w:eastAsiaTheme="minorEastAsia"/>
        </w:rPr>
        <w:t>number of markers in the data set grossly outnumber</w:t>
      </w:r>
      <w:proofErr w:type="gramEnd"/>
      <w:r w:rsidR="002460B8">
        <w:rPr>
          <w:rFonts w:eastAsiaTheme="minorEastAsia"/>
        </w:rPr>
        <w:t xml:space="preserve"> the number of observations in the dataset.  </w:t>
      </w:r>
      <w:proofErr w:type="gramStart"/>
      <w:r w:rsidR="002460B8">
        <w:rPr>
          <w:rFonts w:eastAsiaTheme="minorEastAsia"/>
        </w:rPr>
        <w:t>This results with p&gt;&gt;n.</w:t>
      </w:r>
      <w:proofErr w:type="gramEnd"/>
      <w:r w:rsidR="002460B8">
        <w:rPr>
          <w:rFonts w:eastAsiaTheme="minorEastAsia"/>
        </w:rPr>
        <w:t xml:space="preserve">  Therefore selection procedures would need to </w:t>
      </w:r>
      <w:r w:rsidR="00154902">
        <w:rPr>
          <w:rFonts w:eastAsiaTheme="minorEastAsia"/>
        </w:rPr>
        <w:t xml:space="preserve">be </w:t>
      </w:r>
      <w:r w:rsidR="002460B8">
        <w:rPr>
          <w:rFonts w:eastAsiaTheme="minorEastAsia"/>
        </w:rPr>
        <w:t xml:space="preserve">implemented in order to fit a linear regression model such as (3.1).  We are already at the point of high-dimensional data but if we would like to include epistasis effects between </w:t>
      </w:r>
      <w:proofErr w:type="gramStart"/>
      <w:r w:rsidR="002460B8">
        <w:rPr>
          <w:rFonts w:eastAsiaTheme="minorEastAsia"/>
        </w:rPr>
        <w:t>marker</w:t>
      </w:r>
      <w:proofErr w:type="gramEnd"/>
      <w:r w:rsidR="002460B8">
        <w:rPr>
          <w:rFonts w:eastAsiaTheme="minorEastAsia"/>
        </w:rPr>
        <w:t xml:space="preserve"> as predictors as well it would increase the amount of predictors by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+p)/2</m:t>
        </m:r>
      </m:oMath>
      <w:r w:rsidR="002460B8">
        <w:rPr>
          <w:rFonts w:eastAsiaTheme="minorEastAsia"/>
        </w:rPr>
        <w:t xml:space="preserve">  if considering every possible interaction.  The resulti</w:t>
      </w:r>
      <w:r w:rsidR="009A13C0">
        <w:rPr>
          <w:rFonts w:eastAsiaTheme="minorEastAsia"/>
        </w:rPr>
        <w:t>ng linear model would grow to b</w:t>
      </w:r>
      <w:r w:rsidR="00521890">
        <w:rPr>
          <w:rFonts w:eastAsiaTheme="minorEastAsia"/>
        </w:rPr>
        <w:t>e</w:t>
      </w:r>
      <w:r w:rsidR="009A13C0">
        <w:rPr>
          <w:rFonts w:eastAsiaTheme="minorEastAsia"/>
        </w:rPr>
        <w:t>,</w:t>
      </w:r>
    </w:p>
    <w:p w:rsidR="002460B8" w:rsidRPr="00DB7497" w:rsidRDefault="002460B8" w:rsidP="002460B8">
      <w:pPr>
        <w:jc w:val="right"/>
        <w:rPr>
          <w:rFonts w:eastAsiaTheme="minorEastAsia"/>
        </w:rPr>
      </w:pP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11</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12</m:t>
                    </m:r>
                  </m:sub>
                </m:sSub>
                <m:r>
                  <w:rPr>
                    <w:rFonts w:ascii="Cambria Math" w:eastAsiaTheme="minorEastAsia" w:hAnsi="Cambria Math"/>
                  </w:rPr>
                  <m:t>X</m:t>
                </m:r>
              </m:e>
              <m:sub>
                <m:r>
                  <w:rPr>
                    <w:rFonts w:ascii="Cambria Math" w:eastAsiaTheme="minorEastAsia" w:hAnsi="Cambria Math"/>
                  </w:rPr>
                  <m:t>1</m:t>
                </m:r>
              </m:sub>
            </m:sSub>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pp</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+ϵ</m:t>
        </m:r>
      </m:oMath>
      <w:r>
        <w:rPr>
          <w:rFonts w:eastAsiaTheme="minorEastAsia"/>
        </w:rPr>
        <w:tab/>
        <w:t xml:space="preserve">                   </w:t>
      </w:r>
      <w:r>
        <w:rPr>
          <w:rFonts w:eastAsiaTheme="minorEastAsia"/>
        </w:rPr>
        <w:tab/>
        <w:t>(3.2)</w:t>
      </w:r>
    </w:p>
    <w:p w:rsidR="00C648DC" w:rsidRDefault="009A13C0" w:rsidP="00872145">
      <w:pPr>
        <w:rPr>
          <w:rFonts w:eastAsiaTheme="minorEastAsia"/>
        </w:rPr>
      </w:pPr>
      <w:r>
        <w:rPr>
          <w:rFonts w:eastAsiaTheme="minorEastAsia"/>
        </w:rPr>
        <w:t xml:space="preserve">Where </w:t>
      </w:r>
      <w:proofErr w:type="spellStart"/>
      <w:proofErr w:type="gramStart"/>
      <w:r>
        <w:rPr>
          <w:rFonts w:eastAsiaTheme="minorEastAsia"/>
        </w:rPr>
        <w:t>the</w:t>
      </w:r>
      <w:proofErr w:type="spellEnd"/>
      <w:r>
        <w:rPr>
          <w:rFonts w:eastAsiaTheme="minorEastAsia"/>
        </w:rPr>
        <w:t xml:space="preserve"> </w:t>
      </w:r>
      <m:oMath>
        <m:r>
          <m:rPr>
            <m:sty m:val="bi"/>
          </m:rPr>
          <w:rPr>
            <w:rFonts w:ascii="Cambria Math" w:eastAsiaTheme="minorEastAsia" w:hAnsi="Cambria Math"/>
          </w:rPr>
          <m:t>γ</m:t>
        </m:r>
      </m:oMath>
      <w:r>
        <w:rPr>
          <w:rFonts w:eastAsiaTheme="minorEastAsia"/>
          <w:b/>
        </w:rPr>
        <w:t xml:space="preserve"> </w:t>
      </w:r>
      <w:r>
        <w:rPr>
          <w:rFonts w:eastAsiaTheme="minorEastAsia"/>
        </w:rPr>
        <w:t>are</w:t>
      </w:r>
      <w:proofErr w:type="gramEnd"/>
      <w:r>
        <w:rPr>
          <w:rFonts w:eastAsiaTheme="minorEastAsia"/>
        </w:rPr>
        <w:t xml:space="preserve"> the coefficients for the </w:t>
      </w:r>
      <w:r w:rsidR="001C6730">
        <w:rPr>
          <w:rFonts w:eastAsiaTheme="minorEastAsia"/>
        </w:rPr>
        <w:t>epistatic</w:t>
      </w:r>
      <w:r>
        <w:rPr>
          <w:rFonts w:eastAsiaTheme="minorEastAsia"/>
        </w:rPr>
        <w:t xml:space="preserve"> effects for all the quadratic and two-way interaction</w:t>
      </w:r>
      <w:r w:rsidR="005D2BF8">
        <w:rPr>
          <w:rFonts w:eastAsiaTheme="minorEastAsia"/>
        </w:rPr>
        <w:t>s</w:t>
      </w:r>
      <w:r w:rsidR="002C6AB9">
        <w:rPr>
          <w:rFonts w:eastAsiaTheme="minorEastAsia"/>
        </w:rPr>
        <w:t xml:space="preserve"> between the markers</w:t>
      </w:r>
      <w:r>
        <w:rPr>
          <w:rFonts w:eastAsiaTheme="minorEastAsia"/>
        </w:rPr>
        <w:t>.</w:t>
      </w:r>
      <w:r w:rsidR="002C6AB9">
        <w:rPr>
          <w:rFonts w:eastAsiaTheme="minorEastAsia"/>
        </w:rPr>
        <w:t xml:space="preserve">  For convenience we will assume that the markers and the transcripts are </w:t>
      </w:r>
      <w:r w:rsidR="002C6AB9">
        <w:rPr>
          <w:rFonts w:eastAsiaTheme="minorEastAsia"/>
        </w:rPr>
        <w:lastRenderedPageBreak/>
        <w:t xml:space="preserve">standardized before running the selection procedure.  </w:t>
      </w:r>
      <w:proofErr w:type="gramStart"/>
      <w:r w:rsidR="002C6AB9">
        <w:rPr>
          <w:rFonts w:eastAsiaTheme="minorEastAsia"/>
        </w:rPr>
        <w:t xml:space="preserve">Therefore </w:t>
      </w:r>
      <w:proofErr w:type="gramEnd"/>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d>
        <m:r>
          <w:rPr>
            <w:rFonts w:ascii="Cambria Math" w:eastAsiaTheme="minorEastAsia" w:hAnsi="Cambria Math"/>
          </w:rPr>
          <m:t>=0, 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e>
        </m:d>
        <m:r>
          <w:rPr>
            <w:rFonts w:ascii="Cambria Math" w:eastAsiaTheme="minorEastAsia" w:hAnsi="Cambria Math"/>
          </w:rPr>
          <m:t>=1, 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d>
        <m:r>
          <w:rPr>
            <w:rFonts w:ascii="Cambria Math" w:eastAsiaTheme="minorEastAsia" w:hAnsi="Cambria Math"/>
          </w:rPr>
          <m:t>=0 and 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d>
        <m:r>
          <w:rPr>
            <w:rFonts w:ascii="Cambria Math" w:eastAsiaTheme="minorEastAsia" w:hAnsi="Cambria Math"/>
          </w:rPr>
          <m:t>=1 for i=1,...,n and j=1,…,p</m:t>
        </m:r>
      </m:oMath>
      <w:r w:rsidR="00D85FCE">
        <w:rPr>
          <w:rFonts w:eastAsiaTheme="minorEastAsia"/>
        </w:rPr>
        <w:t xml:space="preserve">.  Also the quadratic and two-way interaction effects will be centered which we will write </w:t>
      </w:r>
      <w:proofErr w:type="gramStart"/>
      <w:r w:rsidR="00D85FCE">
        <w:rPr>
          <w:rFonts w:eastAsiaTheme="minorEastAsia"/>
        </w:rPr>
        <w:t xml:space="preserve">as </w:t>
      </w:r>
      <w:proofErr w:type="gramEnd"/>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il</m:t>
                    </m:r>
                  </m:sub>
                </m:sSub>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il</m:t>
                        </m:r>
                      </m:sub>
                    </m:sSub>
                  </m:e>
                </m:d>
                <m:r>
                  <w:rPr>
                    <w:rFonts w:ascii="Cambria Math" w:eastAsiaTheme="minorEastAsia" w:hAnsi="Cambria Math"/>
                  </w:rPr>
                  <m:t>,…</m:t>
                </m:r>
              </m:e>
            </m:d>
          </m:e>
          <m:sup>
            <m:r>
              <w:rPr>
                <w:rFonts w:ascii="Cambria Math" w:eastAsiaTheme="minorEastAsia" w:hAnsi="Cambria Math"/>
              </w:rPr>
              <m:t>T</m:t>
            </m:r>
          </m:sup>
        </m:sSup>
      </m:oMath>
      <w:r w:rsidR="00D85FCE">
        <w:rPr>
          <w:rFonts w:eastAsiaTheme="minorEastAsia"/>
        </w:rPr>
        <w:t>.  By doing so we would eliminate the need for an intercept</w:t>
      </w:r>
      <w:r w:rsidR="00941864">
        <w:rPr>
          <w:rFonts w:eastAsiaTheme="minorEastAsia"/>
        </w:rPr>
        <w:t xml:space="preserve"> in (3.2).  </w:t>
      </w:r>
      <w:r w:rsidR="00D64143">
        <w:rPr>
          <w:rFonts w:eastAsiaTheme="minorEastAsia"/>
        </w:rPr>
        <w:t xml:space="preserve">  </w:t>
      </w:r>
    </w:p>
    <w:p w:rsidR="009743DE" w:rsidRDefault="009743DE" w:rsidP="00872145">
      <w:pPr>
        <w:rPr>
          <w:rFonts w:eastAsiaTheme="minorEastAsia"/>
        </w:rPr>
      </w:pPr>
    </w:p>
    <w:p w:rsidR="009743DE" w:rsidRDefault="009743DE" w:rsidP="00872145">
      <w:pPr>
        <w:rPr>
          <w:rFonts w:eastAsiaTheme="minorEastAsia"/>
        </w:rPr>
      </w:pPr>
    </w:p>
    <w:p w:rsidR="000879FD" w:rsidRDefault="00DE32B8" w:rsidP="00872145">
      <w:pPr>
        <w:rPr>
          <w:rFonts w:eastAsiaTheme="minorEastAsia"/>
        </w:rPr>
      </w:pPr>
      <w:r>
        <w:rPr>
          <w:rFonts w:eastAsiaTheme="minorEastAsia"/>
        </w:rPr>
        <w:t>\p</w:t>
      </w:r>
    </w:p>
    <w:p w:rsidR="00BB539A" w:rsidRDefault="001E170E" w:rsidP="00872145">
      <w:pPr>
        <w:rPr>
          <w:rFonts w:eastAsiaTheme="minorEastAsia"/>
        </w:rPr>
      </w:pPr>
      <w:r>
        <w:rPr>
          <w:rFonts w:eastAsiaTheme="minorEastAsia"/>
        </w:rPr>
        <w:t xml:space="preserve">Some </w:t>
      </w:r>
      <w:r w:rsidR="008E5768">
        <w:rPr>
          <w:rFonts w:eastAsiaTheme="minorEastAsia"/>
        </w:rPr>
        <w:t>notations</w:t>
      </w:r>
      <w:r>
        <w:rPr>
          <w:rFonts w:eastAsiaTheme="minorEastAsia"/>
        </w:rPr>
        <w:t xml:space="preserve"> that will be used </w:t>
      </w:r>
      <w:r w:rsidR="00BD5C8C">
        <w:rPr>
          <w:rFonts w:eastAsiaTheme="minorEastAsia"/>
        </w:rPr>
        <w:t xml:space="preserve">to define the elements of the iForm procedure are as follows.  </w:t>
      </w:r>
    </w:p>
    <w:p w:rsidR="00BD5C8C" w:rsidRPr="00BD5C8C" w:rsidRDefault="003D01D5" w:rsidP="00872145">
      <w:pPr>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1,2,…,p</m:t>
              </m:r>
            </m:e>
          </m:d>
          <m:r>
            <w:rPr>
              <w:rFonts w:ascii="Cambria Math" w:eastAsiaTheme="minorEastAsia" w:hAnsi="Cambria Math"/>
            </w:rPr>
            <m:t xml:space="preserve">      </m:t>
          </m:r>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k,l</m:t>
              </m:r>
            </m:e>
          </m:d>
          <m:r>
            <w:rPr>
              <w:rFonts w:ascii="Cambria Math" w:eastAsiaTheme="minorEastAsia" w:hAnsi="Cambria Math"/>
            </w:rPr>
            <m:t>:1≤k≤l≤p}</m:t>
          </m:r>
        </m:oMath>
      </m:oMathPara>
    </w:p>
    <w:p w:rsidR="00BD5C8C" w:rsidRPr="00BD5C8C" w:rsidRDefault="00BD5C8C" w:rsidP="00872145">
      <w:pPr>
        <w:rPr>
          <w:rFonts w:eastAsiaTheme="minorEastAsia"/>
        </w:rPr>
      </w:pPr>
      <w:r>
        <w:rPr>
          <w:rFonts w:eastAsiaTheme="minorEastAsia"/>
        </w:rPr>
        <w:t>Are the index sets for the linear and two-way interactions terms.  The significant additive effects for the markers and interactions are</w:t>
      </w:r>
    </w:p>
    <w:p w:rsidR="00BD5C8C" w:rsidRPr="00BD5C8C" w:rsidRDefault="003D01D5" w:rsidP="00872145">
      <w:pPr>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r>
                <w:rPr>
                  <w:rFonts w:ascii="Cambria Math" w:eastAsiaTheme="minorEastAsia" w:hAnsi="Cambria Math"/>
                </w:rPr>
                <m:t>≠0,j∈</m:t>
              </m:r>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1</m:t>
                  </m:r>
                </m:sub>
              </m:sSub>
            </m:e>
          </m:d>
          <m:r>
            <w:rPr>
              <w:rFonts w:ascii="Cambria Math" w:eastAsiaTheme="minorEastAsia" w:hAnsi="Cambria Math"/>
            </w:rPr>
            <m:t xml:space="preserve">,  </m:t>
          </m:r>
          <m:sSub>
            <m:sSubPr>
              <m:ctrlPr>
                <w:rPr>
                  <w:rFonts w:ascii="Cambria Math" w:eastAsiaTheme="minorEastAsia" w:hAnsi="Cambria Math"/>
                  <w:i/>
                </w:rPr>
              </m:ctrlPr>
            </m:sSubPr>
            <m:e>
              <m:r>
                <m:rPr>
                  <m:scr m:val="script"/>
                </m:rP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j,k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jk</m:t>
                  </m:r>
                </m:sub>
              </m:sSub>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j,k</m:t>
                  </m:r>
                </m:e>
              </m:d>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oMath>
      </m:oMathPara>
    </w:p>
    <w:p w:rsidR="00BD5C8C" w:rsidRPr="00BD5C8C" w:rsidRDefault="00B37556" w:rsidP="00872145">
      <w:pPr>
        <w:rPr>
          <w:rFonts w:eastAsiaTheme="minorEastAsia"/>
        </w:rPr>
      </w:pPr>
      <w:r>
        <w:rPr>
          <w:rFonts w:eastAsiaTheme="minorEastAsia"/>
        </w:rPr>
        <w:t xml:space="preserve">For any </w:t>
      </w:r>
      <w:proofErr w:type="gramStart"/>
      <w:r>
        <w:rPr>
          <w:rFonts w:eastAsiaTheme="minorEastAsia"/>
        </w:rPr>
        <w:t xml:space="preserve">model </w:t>
      </w:r>
      <w:proofErr w:type="gramEnd"/>
      <m:oMath>
        <m:r>
          <m:rPr>
            <m:scr m:val="script"/>
          </m:rPr>
          <w:rPr>
            <w:rFonts w:ascii="Cambria Math" w:eastAsiaTheme="minorEastAsia" w:hAnsi="Cambria Math"/>
          </w:rPr>
          <m:t>M</m:t>
        </m:r>
      </m:oMath>
      <w:r>
        <w:rPr>
          <w:rFonts w:eastAsiaTheme="minorEastAsia"/>
        </w:rPr>
        <w:t xml:space="preserve">, </w:t>
      </w:r>
      <m:oMath>
        <m:r>
          <m:rPr>
            <m:scr m:val="script"/>
          </m:rPr>
          <w:rPr>
            <w:rFonts w:ascii="Cambria Math" w:eastAsiaTheme="minorEastAsia" w:hAnsi="Cambria Math"/>
          </w:rPr>
          <m:t>|M|</m:t>
        </m:r>
      </m:oMath>
      <w:r>
        <w:rPr>
          <w:rFonts w:eastAsiaTheme="minorEastAsia"/>
        </w:rPr>
        <w:t xml:space="preserve"> will be used to denote the number of predictors contained in the model.  </w:t>
      </w:r>
      <w:r w:rsidR="005517FE">
        <w:rPr>
          <w:rFonts w:eastAsiaTheme="minorEastAsia"/>
        </w:rPr>
        <w:t xml:space="preserve">The true model size would be indicated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 and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oMath>
      <w:r w:rsidR="005517FE">
        <w:rPr>
          <w:rFonts w:eastAsiaTheme="minorEastAsia"/>
        </w:rPr>
        <w:t xml:space="preserve"> or together would </w:t>
      </w:r>
      <w:proofErr w:type="gramStart"/>
      <w:r w:rsidR="005517FE">
        <w:rPr>
          <w:rFonts w:eastAsiaTheme="minorEastAsia"/>
        </w:rPr>
        <w:t xml:space="preserve">be </w:t>
      </w:r>
      <w:proofErr w:type="gramEnd"/>
      <m:oMath>
        <m:d>
          <m:dPr>
            <m:begChr m:val="|"/>
            <m:endChr m:val="|"/>
            <m:ctrlPr>
              <w:rPr>
                <w:rFonts w:ascii="Cambria Math" w:eastAsiaTheme="minorEastAsia" w:hAnsi="Cambria Math"/>
                <w:i/>
              </w:rPr>
            </m:ctrlPr>
          </m:dPr>
          <m:e>
            <m:r>
              <m:rPr>
                <m:scr m:val="script"/>
              </m:rP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oMath>
      <w:r w:rsidR="005517FE">
        <w:rPr>
          <w:rFonts w:eastAsiaTheme="minorEastAsia"/>
        </w:rPr>
        <w:t>.  For the procedure, three set</w:t>
      </w:r>
      <w:r w:rsidR="000A5849">
        <w:rPr>
          <w:rFonts w:eastAsiaTheme="minorEastAsia"/>
        </w:rPr>
        <w:t>s will be used throughout.  The sets</w:t>
      </w:r>
      <w:r w:rsidR="005517FE">
        <w:rPr>
          <w:rFonts w:eastAsiaTheme="minorEastAsia"/>
        </w:rPr>
        <w:t xml:space="preserve"> are </w:t>
      </w:r>
      <m:oMath>
        <m:r>
          <m:rPr>
            <m:scr m:val="script"/>
          </m:rPr>
          <w:rPr>
            <w:rFonts w:ascii="Cambria Math" w:eastAsiaTheme="minorEastAsia" w:hAnsi="Cambria Math"/>
          </w:rPr>
          <m:t>M</m:t>
        </m:r>
      </m:oMath>
      <w:r w:rsidR="005517FE">
        <w:rPr>
          <w:rFonts w:eastAsiaTheme="minorEastAsia"/>
        </w:rPr>
        <w:t xml:space="preserve"> for the model set, </w:t>
      </w:r>
      <m:oMath>
        <m:r>
          <m:rPr>
            <m:scr m:val="script"/>
          </m:rPr>
          <w:rPr>
            <w:rFonts w:ascii="Cambria Math" w:eastAsiaTheme="minorEastAsia" w:hAnsi="Cambria Math"/>
          </w:rPr>
          <m:t>C</m:t>
        </m:r>
      </m:oMath>
      <w:r w:rsidR="005517FE">
        <w:rPr>
          <w:rFonts w:eastAsiaTheme="minorEastAsia"/>
        </w:rPr>
        <w:t xml:space="preserve"> for the candidate set of predictors and </w:t>
      </w:r>
      <m:oMath>
        <m:r>
          <m:rPr>
            <m:scr m:val="script"/>
          </m:rPr>
          <w:rPr>
            <w:rFonts w:ascii="Cambria Math" w:eastAsiaTheme="minorEastAsia" w:hAnsi="Cambria Math"/>
          </w:rPr>
          <m:t>S</m:t>
        </m:r>
      </m:oMath>
      <w:r w:rsidR="005517FE">
        <w:rPr>
          <w:rFonts w:eastAsiaTheme="minorEastAsia"/>
        </w:rPr>
        <w:t xml:space="preserve"> for the solution set of predictors currently selected in the model.  </w:t>
      </w:r>
    </w:p>
    <w:p w:rsidR="000879FD" w:rsidRDefault="000879FD" w:rsidP="00872145">
      <w:pPr>
        <w:rPr>
          <w:rFonts w:eastAsiaTheme="minorEastAsia"/>
        </w:rPr>
      </w:pPr>
    </w:p>
    <w:p w:rsidR="000879FD" w:rsidRDefault="000879FD" w:rsidP="00872145">
      <w:pPr>
        <w:rPr>
          <w:rFonts w:eastAsiaTheme="minorEastAsia"/>
        </w:rPr>
      </w:pPr>
    </w:p>
    <w:p w:rsidR="003B5F99" w:rsidRDefault="003B5F99" w:rsidP="00872145">
      <w:pPr>
        <w:rPr>
          <w:rFonts w:eastAsiaTheme="minorEastAsia"/>
        </w:rPr>
      </w:pPr>
      <w:r>
        <w:rPr>
          <w:rFonts w:eastAsiaTheme="minorEastAsia"/>
        </w:rPr>
        <w:t>\p</w:t>
      </w:r>
    </w:p>
    <w:p w:rsidR="003B5F99" w:rsidRDefault="00041A0D" w:rsidP="00872145">
      <w:pPr>
        <w:rPr>
          <w:rFonts w:eastAsiaTheme="minorEastAsia"/>
        </w:rPr>
      </w:pPr>
      <w:r>
        <w:rPr>
          <w:rFonts w:eastAsiaTheme="minorEastAsia"/>
        </w:rPr>
        <w:t>There are two principles that are used in the selection procedure</w:t>
      </w:r>
      <w:r w:rsidR="00D8108C">
        <w:rPr>
          <w:rFonts w:eastAsiaTheme="minorEastAsia"/>
        </w:rPr>
        <w:t xml:space="preserve"> when considering interactions as candidates for selection into the final model.  </w:t>
      </w:r>
      <w:r w:rsidR="00DA3BB2">
        <w:rPr>
          <w:rFonts w:eastAsiaTheme="minorEastAsia"/>
        </w:rPr>
        <w:t>The first is considering the principle of marginality.  The principle states that it is inappropriate to model interaction terms when the main effects contributing to the interact</w:t>
      </w:r>
      <w:r w:rsidR="00C95B2F">
        <w:rPr>
          <w:rFonts w:eastAsiaTheme="minorEastAsia"/>
        </w:rPr>
        <w:t xml:space="preserve">ion have either </w:t>
      </w:r>
      <w:r w:rsidR="00DA3BB2">
        <w:rPr>
          <w:rFonts w:eastAsiaTheme="minorEastAsia"/>
        </w:rPr>
        <w:t xml:space="preserve">not </w:t>
      </w:r>
      <w:r w:rsidR="00C95B2F">
        <w:rPr>
          <w:rFonts w:eastAsiaTheme="minorEastAsia"/>
        </w:rPr>
        <w:t xml:space="preserve">been </w:t>
      </w:r>
      <w:r w:rsidR="00DA3BB2">
        <w:rPr>
          <w:rFonts w:eastAsiaTheme="minorEastAsia"/>
        </w:rPr>
        <w:t xml:space="preserve">included </w:t>
      </w:r>
      <w:r w:rsidR="00C95B2F">
        <w:rPr>
          <w:rFonts w:eastAsiaTheme="minorEastAsia"/>
        </w:rPr>
        <w:t xml:space="preserve">in the model or are deleted because their effects become marginal by the inclusion of the interaction effect.  </w:t>
      </w:r>
      <w:r w:rsidR="00DA3BB2">
        <w:rPr>
          <w:rFonts w:eastAsiaTheme="minorEastAsia"/>
        </w:rPr>
        <w:t xml:space="preserve">  </w:t>
      </w:r>
      <w:r w:rsidR="00C71051">
        <w:rPr>
          <w:rFonts w:eastAsiaTheme="minorEastAsia"/>
        </w:rPr>
        <w:t xml:space="preserve">The second principle important to the procedure is the heredity principle.  The strong case of the principle states that an interaction effect should not be considered unless both the contributing main effects are in the model.  This would translate to </w:t>
      </w:r>
    </w:p>
    <w:p w:rsidR="00C71051" w:rsidRPr="00C71051" w:rsidRDefault="003D01D5" w:rsidP="00C71051">
      <w:pPr>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jk</m:t>
              </m:r>
            </m:sub>
          </m:sSub>
          <m:r>
            <w:rPr>
              <w:rFonts w:ascii="Cambria Math" w:hAnsi="Cambria Math"/>
            </w:rPr>
            <m:t xml:space="preserve">≠0 only if  </m:t>
          </m:r>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  ∀ 1≤j, k≤p</m:t>
          </m:r>
        </m:oMath>
      </m:oMathPara>
    </w:p>
    <w:p w:rsidR="00C71A36" w:rsidRDefault="00C71051" w:rsidP="00872145">
      <w:pPr>
        <w:rPr>
          <w:rFonts w:eastAsiaTheme="minorEastAsia"/>
        </w:rPr>
      </w:pPr>
      <w:proofErr w:type="gramStart"/>
      <w:r>
        <w:rPr>
          <w:rFonts w:eastAsiaTheme="minorEastAsia"/>
        </w:rPr>
        <w:t>for</w:t>
      </w:r>
      <w:proofErr w:type="gramEnd"/>
      <w:r>
        <w:rPr>
          <w:rFonts w:eastAsiaTheme="minorEastAsia"/>
        </w:rPr>
        <w:t xml:space="preserve"> model (3.2).  </w:t>
      </w:r>
    </w:p>
    <w:p w:rsidR="000F7549" w:rsidRDefault="000F7549" w:rsidP="00872145">
      <w:pPr>
        <w:rPr>
          <w:rFonts w:eastAsiaTheme="minorEastAsia"/>
        </w:rPr>
      </w:pPr>
    </w:p>
    <w:p w:rsidR="000F7549" w:rsidRDefault="000F7549" w:rsidP="00872145">
      <w:pPr>
        <w:rPr>
          <w:rFonts w:eastAsiaTheme="minorEastAsia"/>
        </w:rPr>
      </w:pPr>
    </w:p>
    <w:p w:rsidR="000F7549" w:rsidRDefault="000F7549" w:rsidP="00872145">
      <w:pPr>
        <w:rPr>
          <w:rFonts w:eastAsiaTheme="minorEastAsia"/>
        </w:rPr>
      </w:pPr>
    </w:p>
    <w:p w:rsidR="00E87B9E" w:rsidRPr="00E87B9E" w:rsidRDefault="00E87B9E" w:rsidP="00872145">
      <w:pPr>
        <w:rPr>
          <w:rFonts w:ascii="Cambria Math" w:eastAsiaTheme="minorEastAsia" w:hAnsi="Cambria Math"/>
          <w:oMath/>
        </w:rPr>
      </w:pPr>
    </w:p>
    <w:p w:rsidR="00E87B9E" w:rsidRPr="00E87B9E" w:rsidRDefault="00E87B9E" w:rsidP="00E87B9E">
      <w:pPr>
        <w:rPr>
          <w:rFonts w:eastAsiaTheme="minorEastAsia"/>
        </w:rPr>
      </w:pPr>
      <m:oMathPara>
        <m:oMath>
          <m:r>
            <w:rPr>
              <w:rFonts w:ascii="Cambria Math" w:eastAsiaTheme="minorEastAsia" w:hAnsi="Cambria Math" w:cs="Cambria Math"/>
            </w:rPr>
            <m:t>Yi</m:t>
          </m:r>
          <m:r>
            <w:rPr>
              <w:rFonts w:ascii="Cambria Math" w:eastAsiaTheme="minorEastAsia" w:hAnsi="Cambria Math"/>
            </w:rPr>
            <m:t>=</m:t>
          </m:r>
          <m:r>
            <w:rPr>
              <w:rFonts w:ascii="Cambria Math" w:eastAsiaTheme="minorEastAsia" w:hAnsi="Cambria Math" w:cs="Cambria Math"/>
            </w:rPr>
            <m:t>x</m:t>
          </m:r>
          <m:sSup>
            <m:sSupPr>
              <m:ctrlPr>
                <w:rPr>
                  <w:rFonts w:ascii="Cambria Math" w:eastAsiaTheme="minorEastAsia" w:hAnsi="Cambria Math" w:cs="Cambria Math"/>
                  <w:i/>
                </w:rPr>
              </m:ctrlPr>
            </m:sSupPr>
            <m:e>
              <m:r>
                <w:rPr>
                  <w:rFonts w:ascii="Cambria Math" w:eastAsiaTheme="minorEastAsia" w:hAnsi="Cambria Math" w:cs="Cambria Math"/>
                </w:rPr>
                <m:t>i</m:t>
              </m:r>
            </m:e>
            <m:sup>
              <m:r>
                <w:rPr>
                  <w:rFonts w:ascii="Cambria Math" w:eastAsiaTheme="minorEastAsia" w:hAnsi="Cambria Math" w:cs="Cambria Math"/>
                </w:rPr>
                <m:t>T</m:t>
              </m:r>
            </m:sup>
          </m:sSup>
          <m:r>
            <w:rPr>
              <w:rFonts w:ascii="Cambria Math" w:eastAsiaTheme="minorEastAsia" w:hAnsi="Cambria Math" w:cs="Cambria Math"/>
            </w:rPr>
            <m:t>β</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w:rPr>
              <w:rFonts w:ascii="Cambria Math" w:eastAsiaTheme="minorEastAsia" w:hAnsi="Cambria Math" w:cs="Cambria Math"/>
            </w:rPr>
            <m:t>z</m:t>
          </m:r>
          <m:sSup>
            <m:sSupPr>
              <m:ctrlPr>
                <w:rPr>
                  <w:rFonts w:ascii="Cambria Math" w:eastAsiaTheme="minorEastAsia" w:hAnsi="Cambria Math" w:cs="Cambria Math"/>
                  <w:i/>
                </w:rPr>
              </m:ctrlPr>
            </m:sSupPr>
            <m:e>
              <m:r>
                <w:rPr>
                  <w:rFonts w:ascii="Cambria Math" w:eastAsiaTheme="minorEastAsia" w:hAnsi="Cambria Math" w:cs="Cambria Math"/>
                </w:rPr>
                <m:t>i</m:t>
              </m:r>
            </m:e>
            <m:sup>
              <m:r>
                <w:rPr>
                  <w:rFonts w:ascii="Cambria Math" w:eastAsiaTheme="minorEastAsia" w:hAnsi="Cambria Math" w:cs="Cambria Math"/>
                </w:rPr>
                <m:t>T</m:t>
              </m:r>
            </m:sup>
          </m:sSup>
          <m:r>
            <w:rPr>
              <w:rFonts w:ascii="Cambria Math" w:eastAsiaTheme="minorEastAsia" w:hAnsi="Cambria Math" w:cs="Cambria Math"/>
            </w:rPr>
            <m:t>β</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r>
            <w:rPr>
              <w:rFonts w:ascii="Cambria Math" w:eastAsiaTheme="minorEastAsia" w:hAnsi="Cambria Math" w:cs="Cambria Math"/>
            </w:rPr>
            <m:t>ϵi</m:t>
          </m:r>
          <m:r>
            <w:rPr>
              <w:rFonts w:ascii="Cambria Math" w:eastAsiaTheme="minorEastAsia" w:hAnsi="Cambria Math"/>
            </w:rPr>
            <m:t>,1≤</m:t>
          </m:r>
          <m:r>
            <w:rPr>
              <w:rFonts w:ascii="Cambria Math" w:eastAsiaTheme="minorEastAsia" w:hAnsi="Cambria Math" w:cs="Cambria Math"/>
            </w:rPr>
            <m:t>i</m:t>
          </m:r>
          <m:r>
            <w:rPr>
              <w:rFonts w:ascii="Cambria Math" w:eastAsiaTheme="minorEastAsia" w:hAnsi="Cambria Math"/>
            </w:rPr>
            <m:t>≤</m:t>
          </m:r>
          <m:r>
            <w:rPr>
              <w:rFonts w:ascii="Cambria Math" w:eastAsiaTheme="minorEastAsia" w:hAnsi="Cambria Math" w:cs="Cambria Math"/>
            </w:rPr>
            <m:t>n</m:t>
          </m:r>
          <m:r>
            <w:rPr>
              <w:rFonts w:ascii="Cambria Math" w:eastAsiaTheme="minorEastAsia" w:hAnsi="Cambria Math"/>
            </w:rPr>
            <m:t xml:space="preserve"> </m:t>
          </m:r>
          <m:r>
            <w:rPr>
              <w:rFonts w:ascii="Cambria Math" w:eastAsiaTheme="minorEastAsia" w:hAnsi="Cambria Math" w:cs="Cambria Math"/>
            </w:rPr>
            <m:t>xi</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cs="Cambria Math"/>
                </w:rPr>
                <m:t>Xi</m:t>
              </m:r>
              <m:r>
                <w:rPr>
                  <w:rFonts w:ascii="Cambria Math" w:eastAsiaTheme="minorEastAsia" w:hAnsi="Cambria Math"/>
                </w:rPr>
                <m:t>1,…,</m:t>
              </m:r>
              <m:r>
                <w:rPr>
                  <w:rFonts w:ascii="Cambria Math" w:eastAsiaTheme="minorEastAsia" w:hAnsi="Cambria Math" w:cs="Cambria Math"/>
                </w:rPr>
                <m:t>Xip</m:t>
              </m:r>
            </m:e>
          </m:d>
        </m:oMath>
      </m:oMathPara>
    </w:p>
    <w:p w:rsidR="00E87B9E" w:rsidRPr="00E87B9E" w:rsidRDefault="00E87B9E" w:rsidP="00E87B9E">
      <w:pPr>
        <w:rPr>
          <w:rFonts w:ascii="Cambria Math" w:eastAsiaTheme="minorEastAsia" w:hAnsi="Cambria Math"/>
          <w:oMath/>
        </w:rPr>
      </w:pPr>
      <m:oMathPara>
        <m:oMath>
          <m:r>
            <w:rPr>
              <w:rFonts w:ascii="Cambria Math" w:eastAsiaTheme="minorEastAsia" w:hAnsi="Cambria Math" w:cs="Cambria Math"/>
            </w:rPr>
            <m:t>zi</m:t>
          </m:r>
          <m:r>
            <w:rPr>
              <w:rFonts w:ascii="Cambria Math" w:eastAsiaTheme="minorEastAsia" w:hAnsi="Cambria Math"/>
            </w:rPr>
            <m:t>=(</m:t>
          </m:r>
          <m:r>
            <w:rPr>
              <w:rFonts w:ascii="Cambria Math" w:eastAsiaTheme="minorEastAsia" w:hAnsi="Cambria Math" w:cs="Cambria Math"/>
            </w:rPr>
            <m:t>X</m:t>
          </m:r>
          <m:r>
            <w:rPr>
              <w:rFonts w:ascii="Cambria Math" w:eastAsiaTheme="minorEastAsia" w:hAnsi="Cambria Math"/>
            </w:rPr>
            <m:t>2</m:t>
          </m:r>
          <m:r>
            <w:rPr>
              <w:rFonts w:ascii="Cambria Math" w:eastAsiaTheme="minorEastAsia" w:hAnsi="Cambria Math" w:cs="Cambria Math"/>
            </w:rPr>
            <m:t>i</m:t>
          </m:r>
          <m:r>
            <w:rPr>
              <w:rFonts w:ascii="Cambria Math" w:eastAsiaTheme="minorEastAsia" w:hAnsi="Cambria Math"/>
            </w:rPr>
            <m:t>1 ,</m:t>
          </m:r>
          <m:r>
            <w:rPr>
              <w:rFonts w:ascii="Cambria Math" w:eastAsiaTheme="minorEastAsia" w:hAnsi="Cambria Math" w:cs="Cambria Math"/>
            </w:rPr>
            <m:t>Xi</m:t>
          </m:r>
          <m:r>
            <w:rPr>
              <w:rFonts w:ascii="Cambria Math" w:eastAsiaTheme="minorEastAsia" w:hAnsi="Cambria Math"/>
            </w:rPr>
            <m:t>1</m:t>
          </m:r>
          <m:r>
            <w:rPr>
              <w:rFonts w:ascii="Cambria Math" w:eastAsiaTheme="minorEastAsia" w:hAnsi="Cambria Math" w:cs="Cambria Math"/>
            </w:rPr>
            <m:t>Xi</m:t>
          </m:r>
          <m:r>
            <w:rPr>
              <w:rFonts w:ascii="Cambria Math" w:eastAsiaTheme="minorEastAsia" w:hAnsi="Cambria Math"/>
            </w:rPr>
            <m:t>2,..,</m:t>
          </m:r>
          <m:r>
            <w:rPr>
              <w:rFonts w:ascii="Cambria Math" w:eastAsiaTheme="minorEastAsia" w:hAnsi="Cambria Math" w:cs="Cambria Math"/>
            </w:rPr>
            <m:t>Xi</m:t>
          </m:r>
          <m:r>
            <w:rPr>
              <w:rFonts w:ascii="Cambria Math" w:eastAsiaTheme="minorEastAsia" w:hAnsi="Cambria Math"/>
            </w:rPr>
            <m:t>1</m:t>
          </m:r>
          <m:r>
            <w:rPr>
              <w:rFonts w:ascii="Cambria Math" w:eastAsiaTheme="minorEastAsia" w:hAnsi="Cambria Math" w:cs="Cambria Math"/>
            </w:rPr>
            <m:t>Xip</m:t>
          </m:r>
          <m:r>
            <w:rPr>
              <w:rFonts w:ascii="Cambria Math" w:eastAsiaTheme="minorEastAsia" w:hAnsi="Cambria Math"/>
            </w:rPr>
            <m:t>,</m:t>
          </m:r>
          <m:r>
            <w:rPr>
              <w:rFonts w:ascii="Cambria Math" w:eastAsiaTheme="minorEastAsia" w:hAnsi="Cambria Math" w:cs="Cambria Math"/>
            </w:rPr>
            <m:t>Xi</m:t>
          </m:r>
          <m:r>
            <w:rPr>
              <w:rFonts w:ascii="Cambria Math" w:eastAsiaTheme="minorEastAsia" w:hAnsi="Cambria Math"/>
            </w:rPr>
            <m:t>22,</m:t>
          </m:r>
          <m:r>
            <w:rPr>
              <w:rFonts w:ascii="Cambria Math" w:eastAsiaTheme="minorEastAsia" w:hAnsi="Cambria Math" w:cs="Cambria Math"/>
            </w:rPr>
            <m:t>Xi</m:t>
          </m:r>
          <m:r>
            <w:rPr>
              <w:rFonts w:ascii="Cambria Math" w:eastAsiaTheme="minorEastAsia" w:hAnsi="Cambria Math"/>
            </w:rPr>
            <m:t>2</m:t>
          </m:r>
          <m:r>
            <w:rPr>
              <w:rFonts w:ascii="Cambria Math" w:eastAsiaTheme="minorEastAsia" w:hAnsi="Cambria Math" w:cs="Cambria Math"/>
            </w:rPr>
            <m:t>Xi</m:t>
          </m:r>
          <m:r>
            <w:rPr>
              <w:rFonts w:ascii="Cambria Math" w:eastAsiaTheme="minorEastAsia" w:hAnsi="Cambria Math"/>
            </w:rPr>
            <m:t>3,…,</m:t>
          </m:r>
          <m:r>
            <w:rPr>
              <w:rFonts w:ascii="Cambria Math" w:eastAsiaTheme="minorEastAsia" w:hAnsi="Cambria Math" w:cs="Cambria Math"/>
            </w:rPr>
            <m:t>Xip</m:t>
          </m:r>
          <m:r>
            <w:rPr>
              <w:rFonts w:ascii="Cambria Math" w:eastAsiaTheme="minorEastAsia" w:hAnsi="Cambria Math"/>
            </w:rPr>
            <m:t xml:space="preserve">2) </m:t>
          </m:r>
          <m:r>
            <w:rPr>
              <w:rFonts w:ascii="Cambria Math" w:eastAsiaTheme="minorEastAsia" w:hAnsi="Cambria Math" w:cs="Cambria Math"/>
            </w:rPr>
            <m:t>ϵi</m:t>
          </m:r>
          <m:r>
            <w:rPr>
              <w:rFonts w:ascii="Cambria Math" w:eastAsiaTheme="minorEastAsia" w:hAnsi="Cambria Math"/>
            </w:rPr>
            <m:t>~</m:t>
          </m:r>
          <m:r>
            <w:rPr>
              <w:rFonts w:ascii="Cambria Math" w:eastAsiaTheme="minorEastAsia" w:hAnsi="Cambria Math" w:cs="Cambria Math"/>
            </w:rPr>
            <m:t>N</m:t>
          </m:r>
          <m:r>
            <w:rPr>
              <w:rFonts w:ascii="Cambria Math" w:eastAsiaTheme="minorEastAsia" w:hAnsi="Cambria Math"/>
            </w:rPr>
            <m:t>(0,</m:t>
          </m:r>
          <m:r>
            <w:rPr>
              <w:rFonts w:ascii="Cambria Math" w:eastAsiaTheme="minorEastAsia" w:hAnsi="Cambria Math" w:cs="Cambria Math"/>
            </w:rPr>
            <m:t>σ</m:t>
          </m:r>
          <m:r>
            <w:rPr>
              <w:rFonts w:ascii="Cambria Math" w:eastAsiaTheme="minorEastAsia" w:hAnsi="Cambria Math"/>
            </w:rPr>
            <m:t>2)</m:t>
          </m:r>
        </m:oMath>
      </m:oMathPara>
    </w:p>
    <w:p w:rsidR="00E87B9E" w:rsidRPr="00E87B9E" w:rsidRDefault="00E87B9E" w:rsidP="00E87B9E">
      <w:pPr>
        <w:rPr>
          <w:rFonts w:ascii="Cambria Math" w:eastAsiaTheme="minorEastAsia" w:hAnsi="Cambria Math"/>
          <w:oMath/>
        </w:rPr>
      </w:pPr>
      <m:oMathPara>
        <m:oMath>
          <m:r>
            <w:rPr>
              <w:rFonts w:ascii="Cambria Math" w:eastAsiaTheme="minorEastAsia" w:hAnsi="Cambria Math"/>
            </w:rPr>
            <m:t>*Assumes all terms are centered to eliminate a need for an intercept</m:t>
          </m:r>
        </m:oMath>
      </m:oMathPara>
    </w:p>
    <w:p w:rsidR="00E87B9E" w:rsidRPr="00E87B9E" w:rsidRDefault="00E87B9E" w:rsidP="00E87B9E">
      <w:pPr>
        <w:rPr>
          <w:rFonts w:ascii="Cambria Math" w:eastAsiaTheme="minorEastAsia" w:hAnsi="Cambria Math"/>
          <w:oMath/>
        </w:rPr>
      </w:pPr>
      <m:oMathPara>
        <m:oMath>
          <m:r>
            <w:rPr>
              <w:rFonts w:ascii="Cambria Math" w:eastAsiaTheme="minorEastAsia" w:hAnsi="Cambria Math" w:cs="Cambria Math"/>
            </w:rPr>
            <m:t>P</m:t>
          </m:r>
          <m:r>
            <w:rPr>
              <w:rFonts w:ascii="Cambria Math" w:eastAsiaTheme="minorEastAsia" w:hAnsi="Cambria Math"/>
            </w:rPr>
            <m:t>1-</m:t>
          </m:r>
          <m:r>
            <w:rPr>
              <w:rFonts w:ascii="Cambria Math" w:eastAsiaTheme="minorEastAsia" w:hAnsi="Cambria Math" w:cs="Cambria Math"/>
            </w:rPr>
            <m:t>for</m:t>
          </m:r>
          <m:r>
            <w:rPr>
              <w:rFonts w:ascii="Cambria Math" w:eastAsiaTheme="minorEastAsia" w:hAnsi="Cambria Math"/>
            </w:rPr>
            <m:t xml:space="preserve"> </m:t>
          </m:r>
          <m:r>
            <w:rPr>
              <w:rFonts w:ascii="Cambria Math" w:eastAsiaTheme="minorEastAsia" w:hAnsi="Cambria Math" w:cs="Cambria Math"/>
            </w:rPr>
            <m:t>main</m:t>
          </m:r>
          <m:r>
            <w:rPr>
              <w:rFonts w:ascii="Cambria Math" w:eastAsiaTheme="minorEastAsia" w:hAnsi="Cambria Math"/>
            </w:rPr>
            <m:t xml:space="preserve"> </m:t>
          </m:r>
          <m:r>
            <w:rPr>
              <w:rFonts w:ascii="Cambria Math" w:eastAsiaTheme="minorEastAsia" w:hAnsi="Cambria Math" w:cs="Cambria Math"/>
            </w:rPr>
            <m:t>effect</m:t>
          </m:r>
          <m:r>
            <w:rPr>
              <w:rFonts w:ascii="Cambria Math" w:eastAsiaTheme="minorEastAsia" w:hAnsi="Cambria Math"/>
            </w:rPr>
            <m:t xml:space="preserve"> </m:t>
          </m:r>
          <m:r>
            <w:rPr>
              <w:rFonts w:ascii="Cambria Math" w:eastAsiaTheme="minorEastAsia" w:hAnsi="Cambria Math" w:cs="Cambria Math"/>
            </w:rPr>
            <m:t>predictors</m:t>
          </m:r>
        </m:oMath>
      </m:oMathPara>
    </w:p>
    <w:p w:rsidR="00E87B9E" w:rsidRPr="00E87B9E" w:rsidRDefault="00E87B9E" w:rsidP="00E87B9E">
      <w:pPr>
        <w:rPr>
          <w:rFonts w:ascii="Cambria Math" w:eastAsiaTheme="minorEastAsia" w:hAnsi="Cambria Math"/>
          <w:oMath/>
        </w:rPr>
      </w:pPr>
      <m:oMathPara>
        <m:oMath>
          <m:r>
            <w:rPr>
              <w:rFonts w:ascii="Cambria Math" w:eastAsiaTheme="minorEastAsia" w:hAnsi="Cambria Math" w:cs="Cambria Math"/>
            </w:rPr>
            <m:t>P</m:t>
          </m:r>
          <m:r>
            <w:rPr>
              <w:rFonts w:ascii="Cambria Math" w:eastAsiaTheme="minorEastAsia" w:hAnsi="Cambria Math"/>
            </w:rPr>
            <m:t>2-</m:t>
          </m:r>
          <m:r>
            <w:rPr>
              <w:rFonts w:ascii="Cambria Math" w:eastAsiaTheme="minorEastAsia" w:hAnsi="Cambria Math" w:cs="Cambria Math"/>
            </w:rPr>
            <m:t>interaction</m:t>
          </m:r>
          <m:r>
            <w:rPr>
              <w:rFonts w:ascii="Cambria Math" w:eastAsiaTheme="minorEastAsia" w:hAnsi="Cambria Math"/>
            </w:rPr>
            <m:t xml:space="preserve"> </m:t>
          </m:r>
          <m:r>
            <w:rPr>
              <w:rFonts w:ascii="Cambria Math" w:eastAsiaTheme="minorEastAsia" w:hAnsi="Cambria Math" w:cs="Cambria Math"/>
            </w:rPr>
            <m:t>predictors</m:t>
          </m:r>
        </m:oMath>
      </m:oMathPara>
    </w:p>
    <w:p w:rsidR="00E87B9E" w:rsidRPr="00E87B9E" w:rsidRDefault="00E87B9E" w:rsidP="00E87B9E">
      <w:pPr>
        <w:rPr>
          <w:rFonts w:ascii="Cambria Math" w:eastAsiaTheme="minorEastAsia" w:hAnsi="Cambria Math"/>
          <w:oMath/>
        </w:rPr>
      </w:pPr>
      <m:oMathPara>
        <m:oMath>
          <m:r>
            <w:rPr>
              <w:rFonts w:ascii="Cambria Math" w:eastAsiaTheme="minorEastAsia" w:hAnsi="Cambria Math" w:cs="Cambria Math"/>
            </w:rPr>
            <m:t>M</m:t>
          </m:r>
          <m:r>
            <w:rPr>
              <w:rFonts w:ascii="Cambria Math" w:eastAsiaTheme="minorEastAsia" w:hAnsi="Cambria Math"/>
            </w:rPr>
            <m:t>-</m:t>
          </m:r>
          <m:r>
            <w:rPr>
              <w:rFonts w:ascii="Cambria Math" w:eastAsiaTheme="minorEastAsia" w:hAnsi="Cambria Math" w:cs="Cambria Math"/>
            </w:rPr>
            <m:t>model</m:t>
          </m:r>
          <m:r>
            <w:rPr>
              <w:rFonts w:ascii="Cambria Math" w:eastAsiaTheme="minorEastAsia" w:hAnsi="Cambria Math"/>
            </w:rPr>
            <m:t xml:space="preserve"> </m:t>
          </m:r>
          <m:r>
            <w:rPr>
              <w:rFonts w:ascii="Cambria Math" w:eastAsiaTheme="minorEastAsia" w:hAnsi="Cambria Math" w:cs="Cambria Math"/>
            </w:rPr>
            <m:t>set</m:t>
          </m:r>
        </m:oMath>
      </m:oMathPara>
    </w:p>
    <w:p w:rsidR="00E87B9E" w:rsidRPr="00E87B9E" w:rsidRDefault="00E87B9E" w:rsidP="00E87B9E">
      <w:pPr>
        <w:rPr>
          <w:rFonts w:ascii="Cambria Math" w:eastAsiaTheme="minorEastAsia" w:hAnsi="Cambria Math"/>
          <w:oMath/>
        </w:rPr>
      </w:pPr>
      <m:oMathPara>
        <m:oMath>
          <m:r>
            <w:rPr>
              <w:rFonts w:ascii="Cambria Math" w:eastAsiaTheme="minorEastAsia" w:hAnsi="Cambria Math" w:cs="Cambria Math"/>
            </w:rPr>
            <m:t>C</m:t>
          </m:r>
          <m:r>
            <w:rPr>
              <w:rFonts w:ascii="Cambria Math" w:eastAsiaTheme="minorEastAsia" w:hAnsi="Cambria Math"/>
            </w:rPr>
            <m:t xml:space="preserve"> -</m:t>
          </m:r>
          <m:r>
            <w:rPr>
              <w:rFonts w:ascii="Cambria Math" w:eastAsiaTheme="minorEastAsia" w:hAnsi="Cambria Math" w:cs="Cambria Math"/>
            </w:rPr>
            <m:t>candidate</m:t>
          </m:r>
          <m:r>
            <w:rPr>
              <w:rFonts w:ascii="Cambria Math" w:eastAsiaTheme="minorEastAsia" w:hAnsi="Cambria Math"/>
            </w:rPr>
            <m:t xml:space="preserve"> </m:t>
          </m:r>
          <m:r>
            <w:rPr>
              <w:rFonts w:ascii="Cambria Math" w:eastAsiaTheme="minorEastAsia" w:hAnsi="Cambria Math" w:cs="Cambria Math"/>
            </w:rPr>
            <m:t>set</m:t>
          </m:r>
        </m:oMath>
      </m:oMathPara>
    </w:p>
    <w:p w:rsidR="00E87B9E" w:rsidRPr="00E87B9E" w:rsidRDefault="00E87B9E" w:rsidP="00E87B9E">
      <w:pPr>
        <w:rPr>
          <w:rFonts w:ascii="Cambria Math" w:eastAsiaTheme="minorEastAsia" w:hAnsi="Cambria Math"/>
          <w:oMath/>
        </w:rPr>
      </w:pPr>
      <m:oMathPara>
        <m:oMath>
          <m:r>
            <w:rPr>
              <w:rFonts w:ascii="Cambria Math" w:eastAsiaTheme="minorEastAsia" w:hAnsi="Cambria Math" w:cs="Cambria Math"/>
            </w:rPr>
            <m:t>S</m:t>
          </m:r>
          <m:r>
            <w:rPr>
              <w:rFonts w:ascii="Cambria Math" w:eastAsiaTheme="minorEastAsia" w:hAnsi="Cambria Math"/>
            </w:rPr>
            <m:t xml:space="preserve"> -</m:t>
          </m:r>
          <m:r>
            <w:rPr>
              <w:rFonts w:ascii="Cambria Math" w:eastAsiaTheme="minorEastAsia" w:hAnsi="Cambria Math" w:cs="Cambria Math"/>
            </w:rPr>
            <m:t>solution</m:t>
          </m:r>
          <m:r>
            <w:rPr>
              <w:rFonts w:ascii="Cambria Math" w:eastAsiaTheme="minorEastAsia" w:hAnsi="Cambria Math"/>
            </w:rPr>
            <m:t xml:space="preserve"> </m:t>
          </m:r>
          <m:r>
            <w:rPr>
              <w:rFonts w:ascii="Cambria Math" w:eastAsiaTheme="minorEastAsia" w:hAnsi="Cambria Math" w:cs="Cambria Math"/>
            </w:rPr>
            <m:t>set</m:t>
          </m:r>
        </m:oMath>
      </m:oMathPara>
    </w:p>
    <w:p w:rsidR="00E87B9E" w:rsidRDefault="00E87B9E" w:rsidP="00872145">
      <w:pPr>
        <w:rPr>
          <w:rFonts w:eastAsiaTheme="minorEastAsia"/>
        </w:rPr>
      </w:pPr>
    </w:p>
    <w:p w:rsidR="000879FD" w:rsidRPr="009A13C0" w:rsidRDefault="000879FD" w:rsidP="00872145">
      <w:pPr>
        <w:rPr>
          <w:rFonts w:eastAsiaTheme="minorEastAsia"/>
        </w:rPr>
      </w:pPr>
    </w:p>
    <w:p w:rsidR="00062B38" w:rsidRDefault="00996F7A" w:rsidP="00996F7A">
      <w:pPr>
        <w:pStyle w:val="ListParagraph"/>
        <w:numPr>
          <w:ilvl w:val="0"/>
          <w:numId w:val="6"/>
        </w:numPr>
      </w:pPr>
      <w:r>
        <w:t xml:space="preserve">Selection Procedure </w:t>
      </w:r>
      <w:proofErr w:type="spellStart"/>
      <w:r>
        <w:t>iForm</w:t>
      </w:r>
      <w:proofErr w:type="spellEnd"/>
      <w:r w:rsidR="006E6348">
        <w:t xml:space="preserve"> (what about </w:t>
      </w:r>
      <w:proofErr w:type="spellStart"/>
      <w:r w:rsidR="006E6348">
        <w:t>iFort</w:t>
      </w:r>
      <w:proofErr w:type="spellEnd"/>
      <w:r w:rsidR="006E6348">
        <w:t>?)</w:t>
      </w:r>
    </w:p>
    <w:p w:rsidR="00D209E7" w:rsidRDefault="00D209E7" w:rsidP="00D209E7">
      <w:pPr>
        <w:pStyle w:val="ListParagraph"/>
        <w:numPr>
          <w:ilvl w:val="1"/>
          <w:numId w:val="6"/>
        </w:numPr>
      </w:pPr>
      <w:r>
        <w:t>FS2- forward selection with full candidate set of all main effects and two-way interactions</w:t>
      </w:r>
    </w:p>
    <w:p w:rsidR="00996F7A" w:rsidRDefault="00996F7A" w:rsidP="00996F7A">
      <w:pPr>
        <w:pStyle w:val="ListParagraph"/>
        <w:numPr>
          <w:ilvl w:val="1"/>
          <w:numId w:val="6"/>
        </w:numPr>
      </w:pPr>
      <w:r>
        <w:t>Marginality Principle</w:t>
      </w:r>
    </w:p>
    <w:p w:rsidR="00A57E30" w:rsidRDefault="00A57E30" w:rsidP="00A57E30">
      <w:pPr>
        <w:pStyle w:val="ListParagraph"/>
        <w:numPr>
          <w:ilvl w:val="2"/>
          <w:numId w:val="6"/>
        </w:numPr>
      </w:pPr>
      <w:r>
        <w:t xml:space="preserve">Selects both main effects and interaction effects simultaneously </w:t>
      </w:r>
    </w:p>
    <w:p w:rsidR="000F7549" w:rsidRDefault="000F7549" w:rsidP="000F7549">
      <w:pPr>
        <w:pStyle w:val="ListParagraph"/>
        <w:numPr>
          <w:ilvl w:val="2"/>
          <w:numId w:val="6"/>
        </w:numPr>
      </w:pPr>
      <w:r w:rsidRPr="000F7549">
        <w:t xml:space="preserve">In statistics, the </w:t>
      </w:r>
      <w:r w:rsidRPr="00023535">
        <w:rPr>
          <w:b/>
        </w:rPr>
        <w:t>principle of marginality</w:t>
      </w:r>
      <w:r w:rsidRPr="000F7549">
        <w:t xml:space="preserve"> refers to the fact that the average (or </w:t>
      </w:r>
      <w:r>
        <w:t>m</w:t>
      </w:r>
      <w:r w:rsidRPr="000F7549">
        <w:t>ain) effects, of variables in an analysis are marginal to their interaction effect.[clarification needed] The principle of marginality argues that, in general, it is wrong to test, estimate, or interpret main effects of explanatory variables where the variables interact or, similarly, to model interaction effects but delete main effects that are marginal to them.[1] While such models are interpretable, they lack applicability, as they ignore the effects of their marginal main effects.</w:t>
      </w:r>
    </w:p>
    <w:p w:rsidR="000F7549" w:rsidRDefault="000F7549" w:rsidP="000F7549">
      <w:pPr>
        <w:pStyle w:val="ListParagraph"/>
        <w:numPr>
          <w:ilvl w:val="3"/>
          <w:numId w:val="6"/>
        </w:numPr>
      </w:pPr>
      <w:proofErr w:type="spellStart"/>
      <w:r>
        <w:t>wikipedia</w:t>
      </w:r>
      <w:proofErr w:type="spellEnd"/>
    </w:p>
    <w:p w:rsidR="00A57E30" w:rsidRDefault="00A57E30" w:rsidP="000F7549"/>
    <w:p w:rsidR="000F7549" w:rsidRDefault="000F7549" w:rsidP="000F7549"/>
    <w:p w:rsidR="000F7549" w:rsidRDefault="000F7549" w:rsidP="000F7549"/>
    <w:p w:rsidR="00A57E30" w:rsidRDefault="00996F7A" w:rsidP="00996F7A">
      <w:pPr>
        <w:pStyle w:val="ListParagraph"/>
        <w:numPr>
          <w:ilvl w:val="1"/>
          <w:numId w:val="6"/>
        </w:numPr>
      </w:pPr>
      <w:r>
        <w:t>Strong Heredity principle</w:t>
      </w:r>
    </w:p>
    <w:p w:rsidR="00996F7A" w:rsidRDefault="00A57E30" w:rsidP="00A57E30">
      <w:pPr>
        <w:pStyle w:val="ListParagraph"/>
        <w:numPr>
          <w:ilvl w:val="2"/>
          <w:numId w:val="6"/>
        </w:numPr>
      </w:pPr>
      <w:r>
        <w:t>Only considers interaction after both main effects have already been selected</w:t>
      </w:r>
      <w:r w:rsidR="00996F7A">
        <w:t xml:space="preserve"> </w:t>
      </w:r>
    </w:p>
    <w:p w:rsidR="001840BD" w:rsidRPr="001840BD" w:rsidRDefault="003D01D5" w:rsidP="001840BD">
      <w:pPr>
        <w:pStyle w:val="ListParagraph"/>
        <w:numPr>
          <w:ilvl w:val="3"/>
          <w:numId w:val="6"/>
        </w:numPr>
        <w:rPr>
          <w:rFonts w:eastAsiaTheme="minorEastAsia"/>
        </w:rPr>
      </w:pPr>
      <m:oMath>
        <m:sSub>
          <m:sSubPr>
            <m:ctrlPr>
              <w:rPr>
                <w:rFonts w:ascii="Cambria Math" w:hAnsi="Cambria Math"/>
                <w:i/>
              </w:rPr>
            </m:ctrlPr>
          </m:sSubPr>
          <m:e>
            <m:r>
              <w:rPr>
                <w:rFonts w:ascii="Cambria Math" w:hAnsi="Cambria Math"/>
              </w:rPr>
              <m:t>γ</m:t>
            </m:r>
          </m:e>
          <m:sub>
            <m:r>
              <w:rPr>
                <w:rFonts w:ascii="Cambria Math" w:hAnsi="Cambria Math"/>
              </w:rPr>
              <m:t>jk</m:t>
            </m:r>
          </m:sub>
        </m:sSub>
        <m:r>
          <w:rPr>
            <w:rFonts w:ascii="Cambria Math" w:hAnsi="Cambria Math"/>
          </w:rPr>
          <m:t xml:space="preserve">≠0 only if  </m:t>
        </m:r>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≠0  ∀ 1≤j, k≤p</m:t>
        </m:r>
      </m:oMath>
    </w:p>
    <w:p w:rsidR="001840BD" w:rsidRPr="001840BD" w:rsidRDefault="006C2FC5" w:rsidP="001840BD">
      <w:pPr>
        <w:pStyle w:val="ListParagraph"/>
        <w:numPr>
          <w:ilvl w:val="3"/>
          <w:numId w:val="6"/>
        </w:numPr>
        <w:rPr>
          <w:rFonts w:eastAsiaTheme="minorEastAsia"/>
        </w:rPr>
      </w:pPr>
      <w:r>
        <w:rPr>
          <w:rFonts w:eastAsiaTheme="minorEastAsia"/>
        </w:rPr>
        <w:lastRenderedPageBreak/>
        <w:t>(</w:t>
      </w:r>
      <w:proofErr w:type="spellStart"/>
      <w:r>
        <w:rPr>
          <w:rFonts w:eastAsiaTheme="minorEastAsia"/>
        </w:rPr>
        <w:t>Hao</w:t>
      </w:r>
      <w:proofErr w:type="spellEnd"/>
      <w:r>
        <w:rPr>
          <w:rFonts w:eastAsiaTheme="minorEastAsia"/>
        </w:rPr>
        <w:t xml:space="preserve"> and Zhang 2014 Note on …</w:t>
      </w:r>
      <w:proofErr w:type="gramStart"/>
      <w:r>
        <w:rPr>
          <w:rFonts w:eastAsiaTheme="minorEastAsia"/>
        </w:rPr>
        <w:t>)</w:t>
      </w:r>
      <w:r w:rsidR="001840BD" w:rsidRPr="001840BD">
        <w:rPr>
          <w:rFonts w:eastAsiaTheme="minorEastAsia"/>
        </w:rPr>
        <w:t>the</w:t>
      </w:r>
      <w:proofErr w:type="gramEnd"/>
      <w:r w:rsidR="001840BD" w:rsidRPr="001840BD">
        <w:rPr>
          <w:rFonts w:eastAsiaTheme="minorEastAsia"/>
        </w:rPr>
        <w:t xml:space="preserve"> strong heredity condition is neither “strong” nor restrictive. Here is simple illustration. Consider model (3.4) with p = 2 without quadratic effects X21 and </w:t>
      </w:r>
      <w:proofErr w:type="gramStart"/>
      <w:r w:rsidR="001840BD" w:rsidRPr="001840BD">
        <w:rPr>
          <w:rFonts w:eastAsiaTheme="minorEastAsia"/>
        </w:rPr>
        <w:t>X22 .</w:t>
      </w:r>
      <w:proofErr w:type="gramEnd"/>
      <w:r w:rsidR="001840BD" w:rsidRPr="001840BD">
        <w:rPr>
          <w:rFonts w:eastAsiaTheme="minorEastAsia"/>
        </w:rPr>
        <w:t xml:space="preserve"> The entire parameter space for the coefficient vector (β1, β2, γ12</w:t>
      </w:r>
      <w:proofErr w:type="gramStart"/>
      <w:r w:rsidR="001840BD" w:rsidRPr="001840BD">
        <w:rPr>
          <w:rFonts w:eastAsiaTheme="minorEastAsia"/>
        </w:rPr>
        <w:t>)</w:t>
      </w:r>
      <w:r w:rsidR="001840BD" w:rsidRPr="001840BD">
        <w:rPr>
          <w:rFonts w:ascii="Cambria Math" w:eastAsiaTheme="minorEastAsia" w:hAnsi="Cambria Math" w:cs="Cambria Math"/>
        </w:rPr>
        <w:t>⊤</w:t>
      </w:r>
      <w:proofErr w:type="gramEnd"/>
      <w:r w:rsidR="001840BD" w:rsidRPr="001840BD">
        <w:rPr>
          <w:rFonts w:eastAsiaTheme="minorEastAsia"/>
        </w:rPr>
        <w:t xml:space="preserve"> is R3. The strong heredity condition excludes a low dimensional subset {β1β2 = 0, γ2 12 &gt; 0} from R3. Since the excluded</w:t>
      </w:r>
      <w:r w:rsidR="001840BD">
        <w:rPr>
          <w:rFonts w:eastAsiaTheme="minorEastAsia"/>
        </w:rPr>
        <w:t xml:space="preserve"> </w:t>
      </w:r>
      <w:r w:rsidR="001840BD" w:rsidRPr="001840BD">
        <w:rPr>
          <w:rFonts w:eastAsiaTheme="minorEastAsia"/>
        </w:rPr>
        <w:t xml:space="preserve">set has </w:t>
      </w:r>
      <w:proofErr w:type="spellStart"/>
      <w:r w:rsidR="001840BD" w:rsidRPr="001840BD">
        <w:rPr>
          <w:rFonts w:eastAsiaTheme="minorEastAsia"/>
        </w:rPr>
        <w:t>Hausdorff</w:t>
      </w:r>
      <w:proofErr w:type="spellEnd"/>
      <w:r w:rsidR="001840BD" w:rsidRPr="001840BD">
        <w:rPr>
          <w:rFonts w:eastAsiaTheme="minorEastAsia"/>
        </w:rPr>
        <w:t xml:space="preserve"> measure zero in the</w:t>
      </w:r>
      <w:r w:rsidR="001840BD">
        <w:rPr>
          <w:rFonts w:eastAsiaTheme="minorEastAsia"/>
        </w:rPr>
        <w:t xml:space="preserve"> </w:t>
      </w:r>
      <w:r w:rsidR="001840BD" w:rsidRPr="001840BD">
        <w:rPr>
          <w:rFonts w:eastAsiaTheme="minorEastAsia"/>
        </w:rPr>
        <w:t>Euclidean space, the strong heredity condition would</w:t>
      </w:r>
      <w:r w:rsidR="001840BD">
        <w:rPr>
          <w:rFonts w:eastAsiaTheme="minorEastAsia"/>
        </w:rPr>
        <w:t xml:space="preserve"> </w:t>
      </w:r>
      <w:r w:rsidR="001840BD" w:rsidRPr="001840BD">
        <w:rPr>
          <w:rFonts w:eastAsiaTheme="minorEastAsia"/>
        </w:rPr>
        <w:t>cover the entire model space almost surely.</w:t>
      </w:r>
    </w:p>
    <w:p w:rsidR="006E6348" w:rsidRDefault="006E6348" w:rsidP="006E6348">
      <w:pPr>
        <w:pStyle w:val="ListParagraph"/>
        <w:numPr>
          <w:ilvl w:val="2"/>
          <w:numId w:val="6"/>
        </w:numPr>
      </w:pPr>
      <w:r>
        <w:rPr>
          <w:rFonts w:eastAsiaTheme="minorEastAsia"/>
        </w:rPr>
        <w:t>Think about running weak condition to compare</w:t>
      </w:r>
    </w:p>
    <w:p w:rsidR="00543367" w:rsidRDefault="00543367" w:rsidP="00996F7A">
      <w:pPr>
        <w:pStyle w:val="ListParagraph"/>
        <w:numPr>
          <w:ilvl w:val="1"/>
          <w:numId w:val="6"/>
        </w:numPr>
      </w:pPr>
      <w:r>
        <w:t>Cut off for number of predictors to use in final model</w:t>
      </w:r>
    </w:p>
    <w:p w:rsidR="00543367" w:rsidRDefault="00543367" w:rsidP="00543367">
      <w:pPr>
        <w:pStyle w:val="ListParagraph"/>
        <w:numPr>
          <w:ilvl w:val="2"/>
          <w:numId w:val="6"/>
        </w:numPr>
      </w:pPr>
      <w:r>
        <w:t>Inclusion criteria for marker to be selected</w:t>
      </w:r>
    </w:p>
    <w:p w:rsidR="00C95C11" w:rsidRDefault="00C95C11" w:rsidP="00872145"/>
    <w:p w:rsidR="001B2A27" w:rsidRDefault="001B2A27" w:rsidP="00872145"/>
    <w:p w:rsidR="001B2A27" w:rsidRDefault="001B2A27" w:rsidP="00872145"/>
    <w:p w:rsidR="001B2A27" w:rsidRDefault="001B2A27" w:rsidP="00872145"/>
    <w:p w:rsidR="001B2A27" w:rsidRDefault="001B2A27" w:rsidP="00872145"/>
    <w:p w:rsidR="001B2A27" w:rsidRDefault="001B2A27" w:rsidP="00872145"/>
    <w:p w:rsidR="00D93FA5" w:rsidRDefault="00D93FA5" w:rsidP="00872145"/>
    <w:p w:rsidR="00D93FA5" w:rsidRDefault="00D93FA5" w:rsidP="00872145"/>
    <w:p w:rsidR="006171CD" w:rsidRDefault="006171CD" w:rsidP="00872145"/>
    <w:p w:rsidR="006171CD" w:rsidRDefault="006171CD" w:rsidP="00872145"/>
    <w:p w:rsidR="006171CD" w:rsidRDefault="006171CD" w:rsidP="00872145"/>
    <w:p w:rsidR="006171CD" w:rsidRDefault="006171CD" w:rsidP="00872145"/>
    <w:p w:rsidR="006171CD" w:rsidRDefault="006171CD" w:rsidP="00872145"/>
    <w:p w:rsidR="004A50A6" w:rsidRDefault="004A50A6" w:rsidP="00872145"/>
    <w:p w:rsidR="004A50A6" w:rsidRDefault="004A50A6" w:rsidP="00872145"/>
    <w:p w:rsidR="00B41315" w:rsidRDefault="00B41315" w:rsidP="00872145"/>
    <w:p w:rsidR="00B41315" w:rsidRDefault="00B41315" w:rsidP="00872145"/>
    <w:p w:rsidR="00B41315" w:rsidRDefault="00B41315" w:rsidP="00872145"/>
    <w:p w:rsidR="00B41315" w:rsidRDefault="00B41315" w:rsidP="00872145"/>
    <w:p w:rsidR="00B41315" w:rsidRDefault="00B41315" w:rsidP="00872145"/>
    <w:p w:rsidR="00E12538" w:rsidRDefault="00CC1DBF" w:rsidP="00872145">
      <w:pPr>
        <w:rPr>
          <w:b/>
          <w:sz w:val="28"/>
          <w:szCs w:val="28"/>
        </w:rPr>
      </w:pPr>
      <w:r>
        <w:br/>
      </w:r>
      <w:r>
        <w:tab/>
      </w:r>
      <w:r w:rsidR="00305820">
        <w:tab/>
      </w:r>
      <w:r w:rsidR="00872145" w:rsidRPr="00EE150C">
        <w:rPr>
          <w:b/>
          <w:sz w:val="28"/>
          <w:szCs w:val="28"/>
        </w:rPr>
        <w:t xml:space="preserve">3.2.2 Considerations made with data </w:t>
      </w:r>
      <w:r w:rsidR="00BD33F0">
        <w:rPr>
          <w:b/>
          <w:sz w:val="28"/>
          <w:szCs w:val="28"/>
        </w:rPr>
        <w:t xml:space="preserve">and </w:t>
      </w:r>
      <w:r w:rsidR="00872145" w:rsidRPr="00EE150C">
        <w:rPr>
          <w:b/>
          <w:sz w:val="28"/>
          <w:szCs w:val="28"/>
        </w:rPr>
        <w:t>model</w:t>
      </w:r>
    </w:p>
    <w:p w:rsidR="007E58B8" w:rsidRDefault="007E58B8" w:rsidP="00872145">
      <w:r>
        <w:t>\p</w:t>
      </w:r>
    </w:p>
    <w:p w:rsidR="007E58B8" w:rsidRPr="007E58B8" w:rsidRDefault="007E58B8" w:rsidP="00872145">
      <w:r>
        <w:t>There are several considerations and decisions to be made before</w:t>
      </w:r>
    </w:p>
    <w:p w:rsidR="007E58B8" w:rsidRDefault="007E58B8" w:rsidP="00872145">
      <w:pPr>
        <w:rPr>
          <w:b/>
          <w:sz w:val="28"/>
          <w:szCs w:val="28"/>
        </w:rPr>
      </w:pPr>
    </w:p>
    <w:p w:rsidR="007E58B8" w:rsidRPr="00EE150C" w:rsidRDefault="007E58B8" w:rsidP="00872145">
      <w:pPr>
        <w:rPr>
          <w:b/>
          <w:sz w:val="28"/>
          <w:szCs w:val="28"/>
        </w:rPr>
      </w:pPr>
    </w:p>
    <w:p w:rsidR="00E12538" w:rsidRDefault="00E12538" w:rsidP="00E12538">
      <w:pPr>
        <w:pStyle w:val="ListParagraph"/>
        <w:numPr>
          <w:ilvl w:val="0"/>
          <w:numId w:val="2"/>
        </w:numPr>
      </w:pPr>
      <w:r>
        <w:t>Coded as 1 and 2 for dominant and recessive genotypes</w:t>
      </w:r>
    </w:p>
    <w:p w:rsidR="00B12FFC" w:rsidRDefault="00B12FFC" w:rsidP="00B12FFC">
      <w:pPr>
        <w:pStyle w:val="ListParagraph"/>
        <w:numPr>
          <w:ilvl w:val="1"/>
          <w:numId w:val="2"/>
        </w:numPr>
      </w:pPr>
      <w:r>
        <w:t xml:space="preserve">Could also be coded as -1/2 and </w:t>
      </w:r>
      <w:r w:rsidR="00E5141B">
        <w:t>½</w:t>
      </w:r>
    </w:p>
    <w:p w:rsidR="00E5141B" w:rsidRDefault="00E5141B" w:rsidP="00E5141B">
      <w:pPr>
        <w:pStyle w:val="ListParagraph"/>
        <w:numPr>
          <w:ilvl w:val="2"/>
          <w:numId w:val="2"/>
        </w:numPr>
      </w:pPr>
      <w:r>
        <w:t>Would not include quadratic terms then, only two-way interactions</w:t>
      </w:r>
    </w:p>
    <w:p w:rsidR="00E5141B" w:rsidRDefault="00E5141B" w:rsidP="00E5141B">
      <w:pPr>
        <w:pStyle w:val="ListParagraph"/>
        <w:numPr>
          <w:ilvl w:val="3"/>
          <w:numId w:val="2"/>
        </w:numPr>
      </w:pPr>
      <w:r>
        <w:t>Quadratic terms would not provide any information</w:t>
      </w:r>
    </w:p>
    <w:p w:rsidR="00E12538" w:rsidRDefault="00E12538" w:rsidP="00E12538">
      <w:pPr>
        <w:pStyle w:val="ListParagraph"/>
        <w:numPr>
          <w:ilvl w:val="0"/>
          <w:numId w:val="2"/>
        </w:numPr>
      </w:pPr>
      <w:r>
        <w:t>Redundant markers removed before running the procedure</w:t>
      </w:r>
    </w:p>
    <w:p w:rsidR="002C2936" w:rsidRDefault="00E12538" w:rsidP="002C2936">
      <w:pPr>
        <w:pStyle w:val="ListParagraph"/>
        <w:numPr>
          <w:ilvl w:val="1"/>
          <w:numId w:val="2"/>
        </w:numPr>
      </w:pPr>
      <w:r>
        <w:t>Redundant markers were considered as possible cis-QTLs</w:t>
      </w:r>
    </w:p>
    <w:p w:rsidR="002C2936" w:rsidRDefault="002C2936" w:rsidP="002C2936">
      <w:pPr>
        <w:pStyle w:val="ListParagraph"/>
        <w:numPr>
          <w:ilvl w:val="1"/>
          <w:numId w:val="2"/>
        </w:numPr>
      </w:pPr>
      <w:r>
        <w:t xml:space="preserve">One </w:t>
      </w:r>
      <w:proofErr w:type="spellStart"/>
      <w:r>
        <w:t>draw back</w:t>
      </w:r>
      <w:proofErr w:type="spellEnd"/>
      <w:r>
        <w:t xml:space="preserve"> that could arise with marker datasets when attempting to run multiple linear </w:t>
      </w:r>
      <w:proofErr w:type="gramStart"/>
      <w:r>
        <w:t>regression</w:t>
      </w:r>
      <w:proofErr w:type="gramEnd"/>
      <w:r>
        <w:t xml:space="preserve"> is the possibility of duplicate markers in the dataset. If two different markers would happen to have exactly the same</w:t>
      </w:r>
      <w:r w:rsidR="005840A9">
        <w:t xml:space="preserve"> genotypes for each subject it would show up as an exact linear combination of each other if both markers were to be placed in the linear model. </w:t>
      </w:r>
    </w:p>
    <w:p w:rsidR="00E87B9E" w:rsidRDefault="00CA21A8" w:rsidP="00E87B9E">
      <w:pPr>
        <w:pStyle w:val="ListParagraph"/>
        <w:numPr>
          <w:ilvl w:val="0"/>
          <w:numId w:val="2"/>
        </w:numPr>
      </w:pPr>
      <w:r>
        <w:t xml:space="preserve">Cut-off point considered for stopping.  Decision on how many predictors were chosen to be in the model.  </w:t>
      </w:r>
    </w:p>
    <w:p w:rsidR="00CA21A8" w:rsidRDefault="00CA21A8" w:rsidP="00CA21A8">
      <w:pPr>
        <w:pStyle w:val="ListParagraph"/>
        <w:numPr>
          <w:ilvl w:val="1"/>
          <w:numId w:val="2"/>
        </w:numPr>
      </w:pPr>
      <w:r>
        <w:t xml:space="preserve">Used BIC </w:t>
      </w:r>
    </w:p>
    <w:p w:rsidR="00CA21A8" w:rsidRPr="00CA21A8" w:rsidRDefault="00CA21A8" w:rsidP="00CA21A8">
      <w:pPr>
        <w:pStyle w:val="ListParagraph"/>
        <w:numPr>
          <w:ilvl w:val="2"/>
          <w:numId w:val="2"/>
        </w:numPr>
      </w:pPr>
      <w:r>
        <w:t xml:space="preserve">Also considered using AIC,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Theme="minorEastAsia"/>
        </w:rPr>
        <w:t xml:space="preserve">,  </w:t>
      </w:r>
      <m:oMath>
        <m:r>
          <w:rPr>
            <w:rFonts w:ascii="Cambria Math" w:eastAsiaTheme="minorEastAsia" w:hAnsi="Cambria Math"/>
          </w:rPr>
          <m:t>Adj-</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w:t>
      </w:r>
    </w:p>
    <w:p w:rsidR="00CA21A8" w:rsidRPr="00CA21A8" w:rsidRDefault="00CA21A8" w:rsidP="00CA21A8">
      <w:pPr>
        <w:pStyle w:val="ListParagraph"/>
        <w:numPr>
          <w:ilvl w:val="2"/>
          <w:numId w:val="2"/>
        </w:numPr>
      </w:pPr>
      <w:r>
        <w:rPr>
          <w:rFonts w:eastAsiaTheme="minorEastAsia"/>
        </w:rPr>
        <w:t xml:space="preserve">Included up to </w:t>
      </w:r>
      <m:oMath>
        <m:r>
          <w:rPr>
            <w:rFonts w:ascii="Cambria Math" w:eastAsiaTheme="minorEastAsia" w:hAnsi="Cambria Math"/>
          </w:rPr>
          <m:t>n/</m:t>
        </m:r>
        <m:r>
          <m:rPr>
            <m:sty m:val="p"/>
          </m:rPr>
          <w:rPr>
            <w:rFonts w:ascii="Cambria Math" w:eastAsiaTheme="minorEastAsia" w:hAnsi="Cambria Math"/>
          </w:rPr>
          <m:t>log⁡</m:t>
        </m:r>
        <m:r>
          <w:rPr>
            <w:rFonts w:ascii="Cambria Math" w:eastAsiaTheme="minorEastAsia" w:hAnsi="Cambria Math"/>
          </w:rPr>
          <m:t>(n)</m:t>
        </m:r>
      </m:oMath>
      <w:r>
        <w:rPr>
          <w:rFonts w:eastAsiaTheme="minorEastAsia"/>
        </w:rPr>
        <w:t xml:space="preserve"> predictors in the selection process </w:t>
      </w:r>
    </w:p>
    <w:p w:rsidR="00CA21A8" w:rsidRPr="005E0A2C" w:rsidRDefault="00CA21A8" w:rsidP="00CA21A8">
      <w:pPr>
        <w:pStyle w:val="ListParagraph"/>
        <w:numPr>
          <w:ilvl w:val="2"/>
          <w:numId w:val="2"/>
        </w:numPr>
      </w:pPr>
      <w:r>
        <w:rPr>
          <w:rFonts w:eastAsiaTheme="minorEastAsia"/>
        </w:rPr>
        <w:t xml:space="preserve">Selected min(BIC) for final model </w:t>
      </w:r>
    </w:p>
    <w:p w:rsidR="005E0A2C" w:rsidRPr="003859D7" w:rsidRDefault="005E0A2C" w:rsidP="005E0A2C">
      <w:pPr>
        <w:pStyle w:val="ListParagraph"/>
        <w:numPr>
          <w:ilvl w:val="3"/>
          <w:numId w:val="2"/>
        </w:numPr>
      </w:pPr>
      <m:oMath>
        <m:r>
          <w:rPr>
            <w:rFonts w:ascii="Cambria Math" w:hAnsi="Cambria Math"/>
          </w:rPr>
          <m:t>BI</m:t>
        </m:r>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eastAsiaTheme="minorEastAsia"/>
        </w:rPr>
        <w:t xml:space="preserve"> designed for high-dimensional data (Chen &amp; Chen 2008)</w:t>
      </w:r>
    </w:p>
    <w:p w:rsidR="003859D7" w:rsidRPr="001728D6" w:rsidRDefault="003859D7" w:rsidP="003859D7">
      <w:pPr>
        <w:pStyle w:val="ListParagraph"/>
        <w:numPr>
          <w:ilvl w:val="3"/>
          <w:numId w:val="2"/>
        </w:numPr>
      </w:pPr>
      <w:r>
        <w:t>Chen &amp; Chen (2008) derived BIC2 by controlling the false discovery rate (FDR) and showed that it is selection consistent if d</w:t>
      </w:r>
      <w:r>
        <w:separator/>
      </w:r>
      <w:r>
        <w:t xml:space="preserve"> = </w:t>
      </w:r>
      <w:proofErr w:type="gramStart"/>
      <w:r>
        <w:t>O(</w:t>
      </w:r>
      <w:proofErr w:type="spellStart"/>
      <w:proofErr w:type="gramEnd"/>
      <w:r>
        <w:t>nξ</w:t>
      </w:r>
      <w:proofErr w:type="spellEnd"/>
      <w:r>
        <w:t>) for some ξ &gt; 0.</w:t>
      </w:r>
    </w:p>
    <w:p w:rsidR="001728D6" w:rsidRPr="0012462F" w:rsidRDefault="001728D6" w:rsidP="00CA21A8">
      <w:pPr>
        <w:pStyle w:val="ListParagraph"/>
        <w:numPr>
          <w:ilvl w:val="2"/>
          <w:numId w:val="2"/>
        </w:numPr>
      </w:pPr>
      <w:r>
        <w:rPr>
          <w:rFonts w:eastAsiaTheme="minorEastAsia"/>
        </w:rPr>
        <w:t xml:space="preserve">Most of the models resulted in including all </w:t>
      </w:r>
      <m:oMath>
        <m:r>
          <w:rPr>
            <w:rFonts w:ascii="Cambria Math" w:eastAsiaTheme="minorEastAsia" w:hAnsi="Cambria Math"/>
          </w:rPr>
          <m:t>n/</m:t>
        </m:r>
        <m:r>
          <m:rPr>
            <m:sty m:val="p"/>
          </m:rPr>
          <w:rPr>
            <w:rFonts w:ascii="Cambria Math" w:eastAsiaTheme="minorEastAsia" w:hAnsi="Cambria Math"/>
          </w:rPr>
          <m:t>log⁡</m:t>
        </m:r>
        <m:r>
          <w:rPr>
            <w:rFonts w:ascii="Cambria Math" w:eastAsiaTheme="minorEastAsia" w:hAnsi="Cambria Math"/>
          </w:rPr>
          <m:t>(n)</m:t>
        </m:r>
      </m:oMath>
      <w:r>
        <w:rPr>
          <w:rFonts w:eastAsiaTheme="minorEastAsia"/>
        </w:rPr>
        <w:t xml:space="preserve"> predictors</w:t>
      </w:r>
    </w:p>
    <w:p w:rsidR="0012462F" w:rsidRDefault="0012462F" w:rsidP="0012462F">
      <w:pPr>
        <w:pStyle w:val="ListParagraph"/>
        <w:numPr>
          <w:ilvl w:val="3"/>
          <w:numId w:val="2"/>
        </w:numPr>
      </w:pPr>
      <w:r>
        <w:rPr>
          <w:rFonts w:eastAsiaTheme="minorEastAsia"/>
        </w:rPr>
        <w:t xml:space="preserve">Consider </w:t>
      </w:r>
      <m:oMath>
        <m:r>
          <w:rPr>
            <w:rFonts w:ascii="Cambria Math" w:eastAsiaTheme="minorEastAsia" w:hAnsi="Cambria Math"/>
          </w:rPr>
          <m:t>d=</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num>
          <m:den>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m:t>
                    </m:r>
                  </m:e>
                </m:d>
              </m:e>
            </m:func>
          </m:den>
        </m:f>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ctrlPr>
              <w:rPr>
                <w:rFonts w:ascii="Cambria Math" w:hAnsi="Cambria Math"/>
                <w:i/>
              </w:rPr>
            </m:ctrlPr>
          </m:fName>
          <m:e>
            <m:r>
              <w:rPr>
                <w:rFonts w:ascii="Cambria Math" w:hAnsi="Cambria Math"/>
              </w:rPr>
              <m:t>(n)</m:t>
            </m:r>
            <m:ctrlPr>
              <w:rPr>
                <w:rFonts w:ascii="Cambria Math" w:hAnsi="Cambria Math"/>
                <w:i/>
              </w:rPr>
            </m:ctrlPr>
          </m:e>
        </m:func>
      </m:oMath>
    </w:p>
    <w:p w:rsidR="00E12538" w:rsidRDefault="00E12538" w:rsidP="00872145"/>
    <w:p w:rsidR="00AE334C" w:rsidRDefault="00AE334C" w:rsidP="00872145"/>
    <w:p w:rsidR="00AE334C" w:rsidRDefault="00AE334C" w:rsidP="00872145"/>
    <w:p w:rsidR="00AE334C" w:rsidRDefault="00AE334C" w:rsidP="00872145"/>
    <w:p w:rsidR="00AE334C" w:rsidRDefault="00AE334C" w:rsidP="00872145"/>
    <w:p w:rsidR="00211EA7" w:rsidRDefault="00211EA7" w:rsidP="00872145"/>
    <w:p w:rsidR="00211EA7" w:rsidRDefault="00211EA7" w:rsidP="00872145"/>
    <w:p w:rsidR="00211EA7" w:rsidRDefault="00211EA7" w:rsidP="00872145"/>
    <w:p w:rsidR="00AE334C" w:rsidRDefault="00AE334C" w:rsidP="00872145"/>
    <w:p w:rsidR="00EE150C" w:rsidRDefault="00305820" w:rsidP="00872145">
      <w:r>
        <w:br/>
      </w:r>
      <w:r>
        <w:tab/>
      </w:r>
      <w:r>
        <w:tab/>
      </w:r>
      <w:r w:rsidR="00872145" w:rsidRPr="00EE150C">
        <w:rPr>
          <w:b/>
          <w:sz w:val="28"/>
          <w:szCs w:val="28"/>
        </w:rPr>
        <w:t>3.2.3</w:t>
      </w:r>
      <w:r w:rsidR="00872145">
        <w:t xml:space="preserve"> </w:t>
      </w:r>
    </w:p>
    <w:p w:rsidR="00872145" w:rsidRDefault="00872145" w:rsidP="00872145">
      <w:r>
        <w:t>Testing Additive and Dominant effects after iForm procedure?  (</w:t>
      </w:r>
      <w:proofErr w:type="gramStart"/>
      <w:r>
        <w:t>like</w:t>
      </w:r>
      <w:proofErr w:type="gramEnd"/>
      <w:r>
        <w:t xml:space="preserve"> in marker regression section of Statistical Genetics of Quantitative Traits)</w:t>
      </w:r>
      <w:r w:rsidR="00472BCE">
        <w:t xml:space="preserve"> no dominant effect </w:t>
      </w:r>
      <w:proofErr w:type="spellStart"/>
      <w:r w:rsidR="00472BCE">
        <w:t>bc</w:t>
      </w:r>
      <w:proofErr w:type="spellEnd"/>
      <w:r w:rsidR="00472BCE">
        <w:t xml:space="preserve"> of </w:t>
      </w:r>
      <w:r w:rsidR="0094065B">
        <w:t xml:space="preserve">inbred </w:t>
      </w:r>
      <w:r w:rsidR="00472BCE">
        <w:t>backcross?</w:t>
      </w:r>
    </w:p>
    <w:p w:rsidR="00CA21A8" w:rsidRDefault="00CA21A8" w:rsidP="00CA21A8">
      <w:pPr>
        <w:pStyle w:val="ListParagraph"/>
        <w:numPr>
          <w:ilvl w:val="0"/>
          <w:numId w:val="7"/>
        </w:numPr>
      </w:pPr>
      <w:r>
        <w:t>The coefficient estimates would represent the additive effects for each of the markers</w:t>
      </w:r>
    </w:p>
    <w:p w:rsidR="00CA21A8" w:rsidRPr="00CA21A8" w:rsidRDefault="00CA21A8" w:rsidP="00CA21A8">
      <w:pPr>
        <w:pStyle w:val="ListParagraph"/>
        <w:numPr>
          <w:ilvl w:val="0"/>
          <w:numId w:val="7"/>
        </w:numPr>
      </w:pPr>
      <w:r>
        <w:t xml:space="preserve">If you extended the model to include dominant effects for the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eastAsiaTheme="minorEastAsia"/>
        </w:rPr>
        <w:t xml:space="preserve"> backcross population</w:t>
      </w:r>
    </w:p>
    <w:p w:rsidR="00CA21A8" w:rsidRPr="00CA21A8" w:rsidRDefault="00CA21A8" w:rsidP="00CA21A8">
      <w:pPr>
        <w:pStyle w:val="ListParagraph"/>
        <w:numPr>
          <w:ilvl w:val="1"/>
          <w:numId w:val="7"/>
        </w:numPr>
      </w:pPr>
      <w:r>
        <w:rPr>
          <w:rFonts w:eastAsiaTheme="minorEastAsia"/>
        </w:rPr>
        <w:t xml:space="preserve">There would be parameter estimates included in the model for the dominant effect for each of the give markers. </w:t>
      </w:r>
    </w:p>
    <w:p w:rsidR="00CA21A8" w:rsidRPr="00CA21A8" w:rsidRDefault="00CA21A8" w:rsidP="00CA21A8">
      <w:pPr>
        <w:pStyle w:val="ListParagraph"/>
        <w:numPr>
          <w:ilvl w:val="0"/>
          <w:numId w:val="7"/>
        </w:numPr>
      </w:pPr>
      <w:r>
        <w:rPr>
          <w:rFonts w:eastAsiaTheme="minorEastAsia"/>
        </w:rPr>
        <w:t>Interpretations of the interaction effects?</w:t>
      </w:r>
    </w:p>
    <w:p w:rsidR="00E81D5B" w:rsidRDefault="00E81D5B" w:rsidP="00E81D5B">
      <w:pPr>
        <w:pStyle w:val="ListParagraph"/>
        <w:numPr>
          <w:ilvl w:val="1"/>
          <w:numId w:val="7"/>
        </w:numPr>
      </w:pPr>
    </w:p>
    <w:p w:rsidR="00E81D5B" w:rsidRDefault="00E81D5B" w:rsidP="00E81D5B">
      <w:pPr>
        <w:pStyle w:val="ListParagraph"/>
        <w:numPr>
          <w:ilvl w:val="0"/>
          <w:numId w:val="7"/>
        </w:numPr>
      </w:pPr>
      <w:r>
        <w:t>Computation Time</w:t>
      </w:r>
    </w:p>
    <w:p w:rsidR="00305820" w:rsidRDefault="00305820" w:rsidP="00872145"/>
    <w:p w:rsidR="00EE150C" w:rsidRDefault="00EE150C" w:rsidP="00872145"/>
    <w:p w:rsidR="00B25572" w:rsidRDefault="00B25572" w:rsidP="00872145"/>
    <w:p w:rsidR="00B25572" w:rsidRDefault="00B25572" w:rsidP="00872145"/>
    <w:p w:rsidR="00B25572" w:rsidRDefault="00B25572" w:rsidP="00872145"/>
    <w:p w:rsidR="00E439A4" w:rsidRDefault="00E439A4" w:rsidP="00872145"/>
    <w:p w:rsidR="00E439A4" w:rsidRDefault="00E439A4" w:rsidP="00872145"/>
    <w:p w:rsidR="00711131" w:rsidRDefault="00711131" w:rsidP="00872145"/>
    <w:p w:rsidR="00AD324E" w:rsidRPr="00D32944" w:rsidRDefault="00872145" w:rsidP="00D32944">
      <w:pPr>
        <w:pStyle w:val="ListParagraph"/>
        <w:numPr>
          <w:ilvl w:val="1"/>
          <w:numId w:val="9"/>
        </w:numPr>
        <w:rPr>
          <w:b/>
          <w:sz w:val="36"/>
          <w:szCs w:val="36"/>
        </w:rPr>
      </w:pPr>
      <w:r w:rsidRPr="00D32944">
        <w:rPr>
          <w:b/>
          <w:sz w:val="36"/>
          <w:szCs w:val="36"/>
        </w:rPr>
        <w:t>Application</w:t>
      </w:r>
    </w:p>
    <w:p w:rsidR="00D32944" w:rsidRDefault="00D32944" w:rsidP="00711131"/>
    <w:p w:rsidR="00D32944" w:rsidRDefault="00D32944" w:rsidP="00D32944">
      <w:pPr>
        <w:ind w:left="1440"/>
      </w:pPr>
      <w:r>
        <w:rPr>
          <w:b/>
          <w:sz w:val="28"/>
          <w:szCs w:val="28"/>
        </w:rPr>
        <w:lastRenderedPageBreak/>
        <w:t xml:space="preserve">3.3.1  </w:t>
      </w:r>
      <w:r w:rsidRPr="00D32944">
        <w:rPr>
          <w:b/>
          <w:sz w:val="28"/>
          <w:szCs w:val="28"/>
        </w:rPr>
        <w:t>Simulation</w:t>
      </w:r>
    </w:p>
    <w:p w:rsidR="00D32944" w:rsidRDefault="00BE6033" w:rsidP="00D32944">
      <w:r>
        <w:t>\p</w:t>
      </w:r>
    </w:p>
    <w:p w:rsidR="00BE6033" w:rsidRDefault="00BE6033" w:rsidP="00D32944">
      <w:r>
        <w:t xml:space="preserve">Brief simulations were conducted to compare the performance between a few different methods and the </w:t>
      </w:r>
      <w:proofErr w:type="spellStart"/>
      <w:r>
        <w:t>iForm</w:t>
      </w:r>
      <w:proofErr w:type="spellEnd"/>
      <w:r>
        <w:t xml:space="preserve"> procedure.  These methods included, interval mapping, forward step-wise regression on the main effects, forward step-wise regression on the main effects and interactions effects as possible candidates.   </w:t>
      </w:r>
    </w:p>
    <w:p w:rsidR="00D32944" w:rsidRDefault="00D32944" w:rsidP="00D32944">
      <w:pPr>
        <w:pStyle w:val="ListParagraph"/>
        <w:numPr>
          <w:ilvl w:val="0"/>
          <w:numId w:val="4"/>
        </w:numPr>
      </w:pPr>
      <w:r>
        <w:t>Results of running iForm on simulated data</w:t>
      </w:r>
    </w:p>
    <w:p w:rsidR="00D32944" w:rsidRDefault="00D32944" w:rsidP="00D32944">
      <w:pPr>
        <w:pStyle w:val="ListParagraph"/>
        <w:numPr>
          <w:ilvl w:val="0"/>
          <w:numId w:val="3"/>
        </w:numPr>
      </w:pPr>
      <w:r>
        <w:t xml:space="preserve">Comparison of typical forward regression </w:t>
      </w:r>
    </w:p>
    <w:p w:rsidR="001E170E" w:rsidRDefault="001E170E" w:rsidP="001E170E">
      <w:pPr>
        <w:pStyle w:val="ListParagraph"/>
        <w:numPr>
          <w:ilvl w:val="1"/>
          <w:numId w:val="3"/>
        </w:numPr>
      </w:pPr>
      <w:r>
        <w:t>Single marker regression</w:t>
      </w:r>
    </w:p>
    <w:p w:rsidR="001E170E" w:rsidRDefault="001E170E" w:rsidP="001E170E">
      <w:pPr>
        <w:pStyle w:val="ListParagraph"/>
        <w:numPr>
          <w:ilvl w:val="1"/>
          <w:numId w:val="3"/>
        </w:numPr>
      </w:pPr>
      <w:proofErr w:type="spellStart"/>
      <w:r>
        <w:t>Forwad</w:t>
      </w:r>
      <w:proofErr w:type="spellEnd"/>
      <w:r>
        <w:t xml:space="preserve"> selection marker regression for main effects </w:t>
      </w:r>
    </w:p>
    <w:p w:rsidR="001E170E" w:rsidRDefault="001E170E" w:rsidP="001E170E">
      <w:pPr>
        <w:pStyle w:val="ListParagraph"/>
        <w:numPr>
          <w:ilvl w:val="1"/>
          <w:numId w:val="3"/>
        </w:numPr>
      </w:pPr>
      <w:r>
        <w:t>Forward selection marker regression for main and interaction effects (FS2)</w:t>
      </w:r>
    </w:p>
    <w:p w:rsidR="001E170E" w:rsidRDefault="001E170E" w:rsidP="001E170E">
      <w:pPr>
        <w:pStyle w:val="ListParagraph"/>
        <w:numPr>
          <w:ilvl w:val="1"/>
          <w:numId w:val="3"/>
        </w:numPr>
      </w:pPr>
      <w:r>
        <w:t>Forward selection marker regression under marginality principle (iForm)</w:t>
      </w:r>
    </w:p>
    <w:p w:rsidR="00D32944" w:rsidRDefault="00D32944" w:rsidP="00D32944">
      <w:pPr>
        <w:pStyle w:val="ListParagraph"/>
        <w:numPr>
          <w:ilvl w:val="0"/>
          <w:numId w:val="3"/>
        </w:numPr>
      </w:pPr>
      <w:r>
        <w:t xml:space="preserve"> Run 1000 simulations and use interval mapping, forward selection and iForm</w:t>
      </w:r>
    </w:p>
    <w:p w:rsidR="00D32944" w:rsidRDefault="00D32944" w:rsidP="00D32944">
      <w:pPr>
        <w:pStyle w:val="ListParagraph"/>
        <w:numPr>
          <w:ilvl w:val="1"/>
          <w:numId w:val="3"/>
        </w:numPr>
      </w:pPr>
      <w:r>
        <w:t>Compare R-square values</w:t>
      </w:r>
    </w:p>
    <w:p w:rsidR="00FD7FFD" w:rsidRDefault="00FD7FFD" w:rsidP="00FD7FFD">
      <w:pPr>
        <w:pStyle w:val="ListParagraph"/>
        <w:numPr>
          <w:ilvl w:val="2"/>
          <w:numId w:val="3"/>
        </w:numPr>
      </w:pPr>
      <w:r>
        <w:t>Plot by chromosome</w:t>
      </w:r>
    </w:p>
    <w:p w:rsidR="00D32944" w:rsidRDefault="00D32944" w:rsidP="00D32944">
      <w:pPr>
        <w:pStyle w:val="ListParagraph"/>
        <w:numPr>
          <w:ilvl w:val="1"/>
          <w:numId w:val="3"/>
        </w:numPr>
      </w:pPr>
      <w:r>
        <w:t>Compare number of QTL’s identified</w:t>
      </w:r>
    </w:p>
    <w:p w:rsidR="00D32944" w:rsidRDefault="00D32944" w:rsidP="00711131"/>
    <w:p w:rsidR="00664F82" w:rsidRDefault="00664F82" w:rsidP="00711131"/>
    <w:p w:rsidR="00664F82" w:rsidRDefault="00664F82" w:rsidP="00711131"/>
    <w:p w:rsidR="00664F82" w:rsidRDefault="00664F82" w:rsidP="00711131"/>
    <w:p w:rsidR="00664F82" w:rsidRDefault="00664F82" w:rsidP="00711131"/>
    <w:p w:rsidR="00664F82" w:rsidRDefault="00664F82" w:rsidP="00711131"/>
    <w:p w:rsidR="00D32944" w:rsidRDefault="00D32944" w:rsidP="00711131"/>
    <w:p w:rsidR="00872145" w:rsidRDefault="00872145" w:rsidP="00711131">
      <w:r>
        <w:br/>
      </w:r>
      <w:r>
        <w:tab/>
      </w:r>
      <w:r>
        <w:tab/>
      </w:r>
      <w:r w:rsidR="00D32944">
        <w:rPr>
          <w:b/>
          <w:sz w:val="28"/>
          <w:szCs w:val="28"/>
        </w:rPr>
        <w:t xml:space="preserve">3.3.2   </w:t>
      </w:r>
      <w:proofErr w:type="spellStart"/>
      <w:r w:rsidRPr="00EE150C">
        <w:rPr>
          <w:b/>
          <w:sz w:val="28"/>
          <w:szCs w:val="28"/>
        </w:rPr>
        <w:t>Caenorhabditis</w:t>
      </w:r>
      <w:proofErr w:type="spellEnd"/>
      <w:r w:rsidRPr="00EE150C">
        <w:rPr>
          <w:b/>
          <w:sz w:val="28"/>
          <w:szCs w:val="28"/>
        </w:rPr>
        <w:t xml:space="preserve"> </w:t>
      </w:r>
      <w:proofErr w:type="spellStart"/>
      <w:r w:rsidRPr="00EE150C">
        <w:rPr>
          <w:b/>
          <w:sz w:val="28"/>
          <w:szCs w:val="28"/>
        </w:rPr>
        <w:t>elegans</w:t>
      </w:r>
      <w:proofErr w:type="spellEnd"/>
      <w:r w:rsidRPr="00EE150C">
        <w:rPr>
          <w:b/>
          <w:sz w:val="28"/>
          <w:szCs w:val="28"/>
        </w:rPr>
        <w:t xml:space="preserve"> data (</w:t>
      </w:r>
      <w:proofErr w:type="spellStart"/>
      <w:r w:rsidRPr="00EE150C">
        <w:rPr>
          <w:b/>
          <w:sz w:val="28"/>
          <w:szCs w:val="28"/>
        </w:rPr>
        <w:t>Rockman</w:t>
      </w:r>
      <w:proofErr w:type="spellEnd"/>
      <w:r w:rsidRPr="00EE150C">
        <w:rPr>
          <w:b/>
          <w:sz w:val="28"/>
          <w:szCs w:val="28"/>
        </w:rPr>
        <w:t xml:space="preserve"> et al. 2010)</w:t>
      </w:r>
    </w:p>
    <w:p w:rsidR="00F64395" w:rsidRDefault="00F64395" w:rsidP="00711131">
      <w:r>
        <w:t>\p</w:t>
      </w:r>
    </w:p>
    <w:p w:rsidR="00711131" w:rsidRDefault="00711131" w:rsidP="00711131">
      <w:r>
        <w:t xml:space="preserve">To genetically dissect the causes of different variability among C. </w:t>
      </w:r>
      <w:proofErr w:type="spellStart"/>
      <w:r>
        <w:t>elegans</w:t>
      </w:r>
      <w:proofErr w:type="spellEnd"/>
      <w:r>
        <w:t xml:space="preserve"> traits, transcript abundances were measured by microarray in developmentally synchronized young adult hermaphrodites of 208 recombinant inbred advanced intercross lines from a cross between the laboratory strain, N2, and a wild isolate from Hawaii, CB4856</w:t>
      </w:r>
      <w:r w:rsidR="00B12FFC">
        <w:t>.</w:t>
      </w:r>
      <w:r w:rsidR="0067535D">
        <w:t xml:space="preserve"> (</w:t>
      </w:r>
      <w:proofErr w:type="spellStart"/>
      <w:r w:rsidR="0067535D">
        <w:t>Rockman</w:t>
      </w:r>
      <w:proofErr w:type="spellEnd"/>
      <w:r w:rsidR="0067535D">
        <w:t xml:space="preserve"> et al. 2010)</w:t>
      </w:r>
      <w:r w:rsidR="00B12FFC">
        <w:t xml:space="preserve"> </w:t>
      </w:r>
      <w:r w:rsidR="00D93B3D">
        <w:t xml:space="preserve">The microarray performed </w:t>
      </w:r>
      <w:r w:rsidR="00075738">
        <w:t xml:space="preserve">provides a genome-wide coverage of C. </w:t>
      </w:r>
      <w:proofErr w:type="spellStart"/>
      <w:r w:rsidR="00075738">
        <w:t>elegans</w:t>
      </w:r>
      <w:proofErr w:type="spellEnd"/>
      <w:r w:rsidR="00075738">
        <w:t xml:space="preserve"> with over 20,000 predicted genes from </w:t>
      </w:r>
      <w:proofErr w:type="spellStart"/>
      <w:r w:rsidR="00075738">
        <w:t>WormBase</w:t>
      </w:r>
      <w:proofErr w:type="spellEnd"/>
      <w:r w:rsidR="00075738">
        <w:t xml:space="preserve">, a public C. </w:t>
      </w:r>
      <w:proofErr w:type="spellStart"/>
      <w:r w:rsidR="00075738">
        <w:t>elegans</w:t>
      </w:r>
      <w:proofErr w:type="spellEnd"/>
      <w:r w:rsidR="00075738">
        <w:t xml:space="preserve"> genome database.  The m</w:t>
      </w:r>
      <w:r>
        <w:t xml:space="preserve">icroarray data </w:t>
      </w:r>
      <w:r w:rsidR="00075738">
        <w:t xml:space="preserve">was </w:t>
      </w:r>
      <w:r>
        <w:t>preprocessed through a normal–exponential convolution background correction and were normalized using quantile standardization</w:t>
      </w:r>
      <w:r w:rsidR="00075738">
        <w:t xml:space="preserve">.  </w:t>
      </w:r>
      <w:r w:rsidR="00AD324E">
        <w:t xml:space="preserve">The strains used are </w:t>
      </w:r>
      <w:r w:rsidR="00AD324E">
        <w:lastRenderedPageBreak/>
        <w:t xml:space="preserve">considered relatively divergent for the C. </w:t>
      </w:r>
      <w:proofErr w:type="spellStart"/>
      <w:r w:rsidR="00AD324E">
        <w:t>elegans</w:t>
      </w:r>
      <w:proofErr w:type="spellEnd"/>
      <w:r w:rsidR="00AD324E">
        <w:t xml:space="preserve"> population, however they are closely related.  The two strains differ roughly at approximately 1 base pair per 900.  In the original dataset each line was genotyped at 1454 single-nucleotide polymorphism (SNP) markers.  Each of these markers were further investigated as possible </w:t>
      </w:r>
      <w:proofErr w:type="spellStart"/>
      <w:r w:rsidR="00AD324E">
        <w:t>eQTLs</w:t>
      </w:r>
      <w:proofErr w:type="spellEnd"/>
    </w:p>
    <w:p w:rsidR="00F64395" w:rsidRDefault="00F64395" w:rsidP="00711131"/>
    <w:p w:rsidR="00F64395" w:rsidRDefault="00F64395" w:rsidP="00711131">
      <w:r>
        <w:t>\p</w:t>
      </w:r>
    </w:p>
    <w:p w:rsidR="00D22AD3" w:rsidRDefault="00D22AD3" w:rsidP="00711131">
      <w:r>
        <w:t xml:space="preserve">In the original paper, Interval mapping was conducted and the entire genome was scanned for possible </w:t>
      </w:r>
      <w:proofErr w:type="spellStart"/>
      <w:r>
        <w:t>eQTLs</w:t>
      </w:r>
      <w:proofErr w:type="spellEnd"/>
      <w:r>
        <w:t xml:space="preserve"> for each of the transcripts measured.  The iForm procedure was conducted on the same set of </w:t>
      </w:r>
      <w:r w:rsidR="00EB6B14">
        <w:t>transcripts</w:t>
      </w:r>
      <w:r w:rsidR="00180CB8">
        <w:t xml:space="preserve"> to see if new insight could be found by testing all markers simultaneously and also including two-way interactions between markers.  </w:t>
      </w:r>
    </w:p>
    <w:p w:rsidR="00872145" w:rsidRDefault="00872145" w:rsidP="00872145">
      <w:pPr>
        <w:ind w:left="720"/>
      </w:pPr>
    </w:p>
    <w:p w:rsidR="005A441C" w:rsidRDefault="00E43341" w:rsidP="00E43341">
      <w:pPr>
        <w:pStyle w:val="ListParagraph"/>
        <w:numPr>
          <w:ilvl w:val="0"/>
          <w:numId w:val="4"/>
        </w:numPr>
      </w:pPr>
      <w:r>
        <w:t xml:space="preserve">Results of running iForm on C. </w:t>
      </w:r>
      <w:proofErr w:type="spellStart"/>
      <w:r>
        <w:t>Elegans</w:t>
      </w:r>
      <w:proofErr w:type="spellEnd"/>
      <w:r>
        <w:t xml:space="preserve"> data</w:t>
      </w:r>
    </w:p>
    <w:p w:rsidR="008B6DAD" w:rsidRDefault="008B6DAD" w:rsidP="00E43341">
      <w:pPr>
        <w:pStyle w:val="ListParagraph"/>
        <w:numPr>
          <w:ilvl w:val="0"/>
          <w:numId w:val="4"/>
        </w:numPr>
      </w:pPr>
      <w:r>
        <w:t>Comparison to original paper</w:t>
      </w:r>
    </w:p>
    <w:p w:rsidR="00EB6B14" w:rsidRDefault="00EB6B14" w:rsidP="00EB6B14">
      <w:pPr>
        <w:pStyle w:val="ListParagraph"/>
        <w:numPr>
          <w:ilvl w:val="1"/>
          <w:numId w:val="4"/>
        </w:numPr>
      </w:pPr>
      <w:r>
        <w:t xml:space="preserve">Focus on a few transcripts.  Maybe one that resulted in </w:t>
      </w:r>
      <w:proofErr w:type="spellStart"/>
      <w:r>
        <w:t>Rsq</w:t>
      </w:r>
      <w:proofErr w:type="spellEnd"/>
      <w:r>
        <w:t xml:space="preserve"> 0.5, 0.6, 0.7, 0.8, </w:t>
      </w:r>
      <w:proofErr w:type="gramStart"/>
      <w:r>
        <w:t>0.9’s  when</w:t>
      </w:r>
      <w:proofErr w:type="gramEnd"/>
      <w:r>
        <w:t xml:space="preserve"> running the iForm procedure.  Run single marker regression and interval mapping on them.  Compare results with the iForm output.  </w:t>
      </w:r>
    </w:p>
    <w:p w:rsidR="008B6DAD" w:rsidRDefault="008B6DAD" w:rsidP="008B6DAD">
      <w:pPr>
        <w:pStyle w:val="ListParagraph"/>
        <w:numPr>
          <w:ilvl w:val="1"/>
          <w:numId w:val="4"/>
        </w:numPr>
      </w:pPr>
      <w:r>
        <w:t>Hot spots on chromosome X and two on Chromosome IV</w:t>
      </w:r>
    </w:p>
    <w:p w:rsidR="00824977" w:rsidRDefault="00824977" w:rsidP="00824977">
      <w:pPr>
        <w:pStyle w:val="ListParagraph"/>
        <w:numPr>
          <w:ilvl w:val="2"/>
          <w:numId w:val="4"/>
        </w:numPr>
      </w:pPr>
      <w:r>
        <w:t>Block mixture model found a third on chromosome IV, one on chromosome II and one on chromosome III</w:t>
      </w:r>
    </w:p>
    <w:p w:rsidR="008B6DAD" w:rsidRDefault="008B6DAD" w:rsidP="008B6DAD">
      <w:pPr>
        <w:pStyle w:val="ListParagraph"/>
        <w:numPr>
          <w:ilvl w:val="1"/>
          <w:numId w:val="4"/>
        </w:numPr>
      </w:pPr>
      <w:r>
        <w:t xml:space="preserve">Cis and trans </w:t>
      </w:r>
      <w:proofErr w:type="spellStart"/>
      <w:r>
        <w:t>qtls</w:t>
      </w:r>
      <w:proofErr w:type="spellEnd"/>
      <w:r>
        <w:t xml:space="preserve"> selected</w:t>
      </w:r>
    </w:p>
    <w:p w:rsidR="00D22AD3" w:rsidRDefault="00D22AD3" w:rsidP="00D22AD3">
      <w:pPr>
        <w:pStyle w:val="ListParagraph"/>
        <w:numPr>
          <w:ilvl w:val="0"/>
          <w:numId w:val="4"/>
        </w:numPr>
      </w:pPr>
      <w:r>
        <w:t xml:space="preserve">Comparison between </w:t>
      </w:r>
      <w:proofErr w:type="spellStart"/>
      <w:r>
        <w:t>iForm</w:t>
      </w:r>
      <w:proofErr w:type="spellEnd"/>
      <w:r>
        <w:t xml:space="preserve"> and forward </w:t>
      </w:r>
      <w:proofErr w:type="spellStart"/>
      <w:r>
        <w:t>seleciton</w:t>
      </w:r>
      <w:proofErr w:type="spellEnd"/>
    </w:p>
    <w:p w:rsidR="005A441C" w:rsidRDefault="005A441C" w:rsidP="00872145">
      <w:pPr>
        <w:ind w:left="720"/>
      </w:pPr>
    </w:p>
    <w:p w:rsidR="005A441C" w:rsidRDefault="005A441C" w:rsidP="00872145">
      <w:pPr>
        <w:ind w:left="720"/>
      </w:pPr>
    </w:p>
    <w:p w:rsidR="00991191" w:rsidRDefault="00991191" w:rsidP="00872145">
      <w:pPr>
        <w:ind w:left="720"/>
      </w:pPr>
    </w:p>
    <w:p w:rsidR="00991191" w:rsidRDefault="00991191" w:rsidP="00872145">
      <w:pPr>
        <w:ind w:left="720"/>
      </w:pPr>
    </w:p>
    <w:p w:rsidR="00991191" w:rsidRDefault="00991191" w:rsidP="00872145">
      <w:pPr>
        <w:ind w:left="720"/>
      </w:pPr>
    </w:p>
    <w:p w:rsidR="00991191" w:rsidRDefault="00991191" w:rsidP="00872145">
      <w:pPr>
        <w:ind w:left="720"/>
      </w:pPr>
    </w:p>
    <w:p w:rsidR="00C11C54" w:rsidRDefault="00C11C54" w:rsidP="00C11C54">
      <w:pPr>
        <w:pStyle w:val="ListParagraph"/>
        <w:numPr>
          <w:ilvl w:val="0"/>
          <w:numId w:val="4"/>
        </w:numPr>
        <w:ind w:left="720"/>
      </w:pPr>
      <w:r>
        <w:t>Each transcript was used as a response with all markers as candidate QTLs at the beginning</w:t>
      </w:r>
    </w:p>
    <w:p w:rsidR="00C11C54" w:rsidRDefault="00C11C54" w:rsidP="00C11C54">
      <w:pPr>
        <w:pStyle w:val="ListParagraph"/>
        <w:numPr>
          <w:ilvl w:val="1"/>
          <w:numId w:val="4"/>
        </w:numPr>
      </w:pPr>
      <w:r>
        <w:t>Final model adjusted R-square value was used as indication of strength of the model</w:t>
      </w:r>
    </w:p>
    <w:p w:rsidR="00C11C54" w:rsidRDefault="00C11C54" w:rsidP="00C11C54">
      <w:pPr>
        <w:pStyle w:val="ListParagraph"/>
        <w:numPr>
          <w:ilvl w:val="1"/>
          <w:numId w:val="4"/>
        </w:numPr>
        <w:ind w:left="720"/>
      </w:pPr>
      <w:r>
        <w:t>Markers were selected based on the iForm procedure</w:t>
      </w:r>
    </w:p>
    <w:p w:rsidR="00C11C54" w:rsidRDefault="00C11C54" w:rsidP="00C11C54">
      <w:pPr>
        <w:pStyle w:val="ListParagraph"/>
        <w:numPr>
          <w:ilvl w:val="2"/>
          <w:numId w:val="4"/>
        </w:numPr>
      </w:pPr>
      <w:r>
        <w:t>Both main effects and interactions</w:t>
      </w:r>
    </w:p>
    <w:p w:rsidR="00876242" w:rsidRDefault="00C11C54" w:rsidP="00C11C54">
      <w:pPr>
        <w:pStyle w:val="ListParagraph"/>
        <w:numPr>
          <w:ilvl w:val="0"/>
          <w:numId w:val="4"/>
        </w:numPr>
      </w:pPr>
      <w:r>
        <w:t>Selected markers were identified as cis-QTL and trans-QTL based on known chromosomal locations</w:t>
      </w:r>
    </w:p>
    <w:p w:rsidR="00876242" w:rsidRDefault="00876242" w:rsidP="00872145">
      <w:pPr>
        <w:ind w:left="720"/>
      </w:pPr>
    </w:p>
    <w:p w:rsidR="00876242" w:rsidRDefault="00876242" w:rsidP="00872145">
      <w:pPr>
        <w:ind w:left="720"/>
      </w:pPr>
    </w:p>
    <w:p w:rsidR="005A441C" w:rsidRDefault="005A441C" w:rsidP="00B25572"/>
    <w:p w:rsidR="00872145" w:rsidRDefault="00872145" w:rsidP="00872145">
      <w:pPr>
        <w:ind w:left="720"/>
      </w:pPr>
    </w:p>
    <w:p w:rsidR="00872145" w:rsidRDefault="00872145" w:rsidP="00872145">
      <w:pPr>
        <w:ind w:left="720"/>
      </w:pPr>
    </w:p>
    <w:p w:rsidR="00872145" w:rsidRDefault="00872145" w:rsidP="00872145">
      <w:pPr>
        <w:ind w:left="720"/>
      </w:pPr>
    </w:p>
    <w:p w:rsidR="00872145" w:rsidRDefault="00872145" w:rsidP="00872145">
      <w:pPr>
        <w:ind w:left="720"/>
      </w:pPr>
    </w:p>
    <w:p w:rsidR="000719F2" w:rsidRDefault="000719F2" w:rsidP="00872145">
      <w:pPr>
        <w:ind w:left="720"/>
      </w:pPr>
    </w:p>
    <w:p w:rsidR="000719F2" w:rsidRDefault="000719F2" w:rsidP="00872145">
      <w:pPr>
        <w:ind w:left="720"/>
      </w:pPr>
    </w:p>
    <w:p w:rsidR="000719F2" w:rsidRDefault="000719F2" w:rsidP="00872145">
      <w:pPr>
        <w:ind w:left="720"/>
      </w:pPr>
    </w:p>
    <w:p w:rsidR="000719F2" w:rsidRDefault="000719F2" w:rsidP="00872145">
      <w:pPr>
        <w:ind w:left="720"/>
      </w:pPr>
    </w:p>
    <w:p w:rsidR="00872145" w:rsidRDefault="00872145" w:rsidP="00872145">
      <w:pPr>
        <w:ind w:left="720"/>
      </w:pPr>
    </w:p>
    <w:p w:rsidR="009974C3" w:rsidRDefault="009974C3" w:rsidP="00872145">
      <w:pPr>
        <w:ind w:left="720"/>
      </w:pPr>
    </w:p>
    <w:p w:rsidR="009974C3" w:rsidRDefault="009974C3" w:rsidP="00A7415D"/>
    <w:p w:rsidR="00A837EF" w:rsidRDefault="00A837EF" w:rsidP="00A7415D"/>
    <w:p w:rsidR="00A837EF" w:rsidRDefault="00A837EF" w:rsidP="00A7415D"/>
    <w:p w:rsidR="0080686B" w:rsidRDefault="0080686B" w:rsidP="00A7415D"/>
    <w:p w:rsidR="0080686B" w:rsidRDefault="0080686B" w:rsidP="00A7415D"/>
    <w:p w:rsidR="0080686B" w:rsidRDefault="0080686B" w:rsidP="00A7415D"/>
    <w:p w:rsidR="0080686B" w:rsidRDefault="0080686B" w:rsidP="00A7415D"/>
    <w:p w:rsidR="009974C3" w:rsidRDefault="009974C3" w:rsidP="00A7415D"/>
    <w:p w:rsidR="00872145" w:rsidRPr="00EE150C" w:rsidRDefault="00E43341" w:rsidP="00872145">
      <w:pPr>
        <w:ind w:left="720"/>
        <w:rPr>
          <w:b/>
          <w:sz w:val="36"/>
          <w:szCs w:val="36"/>
        </w:rPr>
      </w:pPr>
      <w:r>
        <w:rPr>
          <w:b/>
          <w:sz w:val="36"/>
          <w:szCs w:val="36"/>
        </w:rPr>
        <w:t>3.4</w:t>
      </w:r>
      <w:r w:rsidR="00872145" w:rsidRPr="00EE150C">
        <w:rPr>
          <w:b/>
          <w:sz w:val="36"/>
          <w:szCs w:val="36"/>
        </w:rPr>
        <w:t xml:space="preserve"> Discussion</w:t>
      </w:r>
    </w:p>
    <w:p w:rsidR="00A2038C" w:rsidRDefault="00A7415D" w:rsidP="00A7415D">
      <w:pPr>
        <w:pStyle w:val="ListParagraph"/>
        <w:numPr>
          <w:ilvl w:val="0"/>
          <w:numId w:val="8"/>
        </w:numPr>
      </w:pPr>
      <w:r>
        <w:t>Go over results and possible meaning of results</w:t>
      </w:r>
    </w:p>
    <w:p w:rsidR="00A7415D" w:rsidRDefault="00A7415D" w:rsidP="00A7415D">
      <w:pPr>
        <w:pStyle w:val="ListParagraph"/>
        <w:numPr>
          <w:ilvl w:val="0"/>
          <w:numId w:val="8"/>
        </w:numPr>
      </w:pPr>
      <w:r>
        <w:t>What does this mean for genetic mapping of a population</w:t>
      </w:r>
    </w:p>
    <w:p w:rsidR="00A7415D" w:rsidRDefault="00A7415D" w:rsidP="00A7415D">
      <w:pPr>
        <w:pStyle w:val="ListParagraph"/>
        <w:numPr>
          <w:ilvl w:val="0"/>
          <w:numId w:val="8"/>
        </w:numPr>
      </w:pPr>
      <w:r>
        <w:t>What does this mean for GWAS or in relation to GWAS studies</w:t>
      </w:r>
    </w:p>
    <w:p w:rsidR="00A7415D" w:rsidRDefault="00A7415D" w:rsidP="00A7415D">
      <w:pPr>
        <w:pStyle w:val="ListParagraph"/>
        <w:numPr>
          <w:ilvl w:val="0"/>
          <w:numId w:val="8"/>
        </w:numPr>
      </w:pPr>
      <w:r>
        <w:t>What are the advantages to running this procedure on the data</w:t>
      </w:r>
    </w:p>
    <w:p w:rsidR="00A7415D" w:rsidRDefault="00A7415D" w:rsidP="00A7415D">
      <w:pPr>
        <w:pStyle w:val="ListParagraph"/>
        <w:numPr>
          <w:ilvl w:val="0"/>
          <w:numId w:val="8"/>
        </w:numPr>
      </w:pPr>
      <w:r>
        <w:t>What are the drawbacks</w:t>
      </w:r>
    </w:p>
    <w:p w:rsidR="00A7415D" w:rsidRDefault="00A7415D" w:rsidP="00A7415D">
      <w:pPr>
        <w:pStyle w:val="ListParagraph"/>
        <w:numPr>
          <w:ilvl w:val="1"/>
          <w:numId w:val="8"/>
        </w:numPr>
      </w:pPr>
      <w:r>
        <w:lastRenderedPageBreak/>
        <w:t>How can they be taken into consideration and improved</w:t>
      </w:r>
    </w:p>
    <w:p w:rsidR="00A7415D" w:rsidRDefault="00A7415D" w:rsidP="00A7415D">
      <w:pPr>
        <w:pStyle w:val="ListParagraph"/>
        <w:numPr>
          <w:ilvl w:val="0"/>
          <w:numId w:val="8"/>
        </w:numPr>
      </w:pPr>
      <w:r>
        <w:t xml:space="preserve">Are there instances where this is better to use than other </w:t>
      </w:r>
    </w:p>
    <w:p w:rsidR="00CC4494" w:rsidRDefault="00CC4494"/>
    <w:p w:rsidR="00CC4494" w:rsidRDefault="00CC4494"/>
    <w:p w:rsidR="00CC4494" w:rsidRDefault="00CC4494"/>
    <w:p w:rsidR="00DF42F9" w:rsidRDefault="00DF42F9"/>
    <w:p w:rsidR="00DF42F9" w:rsidRDefault="00DF42F9"/>
    <w:p w:rsidR="00DF42F9" w:rsidRDefault="00DF42F9" w:rsidP="00DF42F9">
      <w:r>
        <w:t xml:space="preserve">Remark 3.2: In general, as long as Σ has a block structure, Theorem 1 holds even without normality. Here (C1) is used as a convenient and sufficient condition to assure the covariance block structure. There are other weaker but sufficient conditions (C1)’ or (C1)”, which can replace </w:t>
      </w:r>
    </w:p>
    <w:p w:rsidR="00DF42F9" w:rsidRDefault="00DF42F9" w:rsidP="00DF42F9">
      <w:r>
        <w:t>(C1):</w:t>
      </w:r>
    </w:p>
    <w:p w:rsidR="00DF42F9" w:rsidRDefault="00DF42F9" w:rsidP="00DF42F9">
      <w:r>
        <w:t>(C1)’. Xi j is sub-Gaussian marginally, and their joint distribution is symmetric with respect to 0.</w:t>
      </w:r>
    </w:p>
    <w:p w:rsidR="00CC4494" w:rsidRDefault="00DF42F9" w:rsidP="00DF42F9">
      <w:r>
        <w:t>(C1)”. Xi j is sub-Gaussian marginally, and their joint distribution has varnished third moments</w:t>
      </w:r>
    </w:p>
    <w:p w:rsidR="00DF42F9" w:rsidRDefault="00DF42F9" w:rsidP="00DF42F9"/>
    <w:p w:rsidR="00DF42F9" w:rsidRDefault="00DF42F9" w:rsidP="00DF42F9">
      <w:r>
        <w:t xml:space="preserve">On the other hand, the screening consistency result below strongly depends on the normality condition (C1) since there is no easy way to capture the structure of </w:t>
      </w:r>
      <w:proofErr w:type="gramStart"/>
      <w:r>
        <w:t>Σ(</w:t>
      </w:r>
      <w:proofErr w:type="gramEnd"/>
      <w:r>
        <w:t>2) by Σ(1) without normality condition.</w:t>
      </w:r>
    </w:p>
    <w:p w:rsidR="00DF42F9" w:rsidRDefault="00DF42F9" w:rsidP="00DF42F9">
      <w:r>
        <w:t xml:space="preserve">Theorem 2 </w:t>
      </w:r>
      <w:proofErr w:type="gramStart"/>
      <w:r>
        <w:t>Under</w:t>
      </w:r>
      <w:proofErr w:type="gramEnd"/>
      <w:r>
        <w:t xml:space="preserve"> conditions (C1), (C2a), (C3), and (C4a), FS2 is screening consistent. </w:t>
      </w:r>
      <w:proofErr w:type="spellStart"/>
      <w:r>
        <w:t>For t</w:t>
      </w:r>
      <w:proofErr w:type="spellEnd"/>
      <w:r>
        <w:t xml:space="preserve"> ≥ Kνn2ξ0+</w:t>
      </w:r>
      <w:proofErr w:type="gramStart"/>
      <w:r>
        <w:t>4ξmin ,</w:t>
      </w:r>
      <w:proofErr w:type="gramEnd"/>
      <w:r>
        <w:t xml:space="preserve"> P(T SFS 2 t ) → 1 as n → ∞.</w:t>
      </w:r>
    </w:p>
    <w:p w:rsidR="00DF42F9" w:rsidRDefault="00DF42F9" w:rsidP="00DF42F9">
      <w:r>
        <w:t xml:space="preserve">The screening consistency of </w:t>
      </w:r>
      <w:proofErr w:type="spellStart"/>
      <w:r>
        <w:t>iFORM</w:t>
      </w:r>
      <w:proofErr w:type="spellEnd"/>
      <w:r>
        <w:t xml:space="preserve"> is implied in the proof of Theorem 2, as </w:t>
      </w:r>
      <w:proofErr w:type="spellStart"/>
      <w:r>
        <w:t>iFORM</w:t>
      </w:r>
      <w:proofErr w:type="spellEnd"/>
      <w:r>
        <w:t xml:space="preserve"> is similar</w:t>
      </w:r>
      <w:r w:rsidR="00A76158">
        <w:t xml:space="preserve"> </w:t>
      </w:r>
      <w:r>
        <w:t>to FS2 but with a restrictive candidate set each step.</w:t>
      </w:r>
    </w:p>
    <w:sectPr w:rsidR="00DF4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466EE"/>
    <w:multiLevelType w:val="hybridMultilevel"/>
    <w:tmpl w:val="0C4ABB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877539"/>
    <w:multiLevelType w:val="hybridMultilevel"/>
    <w:tmpl w:val="DF8A4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491600"/>
    <w:multiLevelType w:val="hybridMultilevel"/>
    <w:tmpl w:val="43CC4E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B9D25F7"/>
    <w:multiLevelType w:val="hybridMultilevel"/>
    <w:tmpl w:val="7AF44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3C03E4"/>
    <w:multiLevelType w:val="hybridMultilevel"/>
    <w:tmpl w:val="CF28E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AA064B"/>
    <w:multiLevelType w:val="multilevel"/>
    <w:tmpl w:val="121E50DA"/>
    <w:lvl w:ilvl="0">
      <w:start w:val="3"/>
      <w:numFmt w:val="decimal"/>
      <w:lvlText w:val="%1"/>
      <w:lvlJc w:val="left"/>
      <w:pPr>
        <w:ind w:left="600" w:hanging="600"/>
      </w:pPr>
      <w:rPr>
        <w:rFonts w:hint="default"/>
        <w:b/>
        <w:sz w:val="28"/>
      </w:rPr>
    </w:lvl>
    <w:lvl w:ilvl="1">
      <w:start w:val="3"/>
      <w:numFmt w:val="decimal"/>
      <w:lvlText w:val="%1.%2"/>
      <w:lvlJc w:val="left"/>
      <w:pPr>
        <w:ind w:left="1320" w:hanging="600"/>
      </w:pPr>
      <w:rPr>
        <w:rFonts w:hint="default"/>
        <w:b/>
        <w:sz w:val="28"/>
      </w:rPr>
    </w:lvl>
    <w:lvl w:ilvl="2">
      <w:start w:val="2"/>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200" w:hanging="1440"/>
      </w:pPr>
      <w:rPr>
        <w:rFonts w:hint="default"/>
        <w:b/>
        <w:sz w:val="28"/>
      </w:rPr>
    </w:lvl>
  </w:abstractNum>
  <w:abstractNum w:abstractNumId="6">
    <w:nsid w:val="47D452CE"/>
    <w:multiLevelType w:val="multilevel"/>
    <w:tmpl w:val="004824D2"/>
    <w:lvl w:ilvl="0">
      <w:start w:val="3"/>
      <w:numFmt w:val="decimal"/>
      <w:lvlText w:val="%1"/>
      <w:lvlJc w:val="left"/>
      <w:pPr>
        <w:ind w:left="450" w:hanging="450"/>
      </w:pPr>
      <w:rPr>
        <w:rFonts w:hint="default"/>
      </w:rPr>
    </w:lvl>
    <w:lvl w:ilvl="1">
      <w:start w:val="3"/>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3244086"/>
    <w:multiLevelType w:val="hybridMultilevel"/>
    <w:tmpl w:val="440E5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C105C9"/>
    <w:multiLevelType w:val="hybridMultilevel"/>
    <w:tmpl w:val="203AC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0"/>
  </w:num>
  <w:num w:numId="5">
    <w:abstractNumId w:val="5"/>
  </w:num>
  <w:num w:numId="6">
    <w:abstractNumId w:val="8"/>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145"/>
    <w:rsid w:val="00000692"/>
    <w:rsid w:val="00000D37"/>
    <w:rsid w:val="00000FB4"/>
    <w:rsid w:val="000023BC"/>
    <w:rsid w:val="000058F2"/>
    <w:rsid w:val="000072C2"/>
    <w:rsid w:val="00007973"/>
    <w:rsid w:val="00011793"/>
    <w:rsid w:val="000119A8"/>
    <w:rsid w:val="0001365D"/>
    <w:rsid w:val="00013B94"/>
    <w:rsid w:val="00014675"/>
    <w:rsid w:val="000150B6"/>
    <w:rsid w:val="00015432"/>
    <w:rsid w:val="000159FD"/>
    <w:rsid w:val="000207D1"/>
    <w:rsid w:val="00023535"/>
    <w:rsid w:val="000253C6"/>
    <w:rsid w:val="0002544B"/>
    <w:rsid w:val="00030361"/>
    <w:rsid w:val="00034096"/>
    <w:rsid w:val="00035BC7"/>
    <w:rsid w:val="00035C36"/>
    <w:rsid w:val="00035EF6"/>
    <w:rsid w:val="00041A0D"/>
    <w:rsid w:val="0004450A"/>
    <w:rsid w:val="00044986"/>
    <w:rsid w:val="00045962"/>
    <w:rsid w:val="000459C3"/>
    <w:rsid w:val="000462FC"/>
    <w:rsid w:val="00050C09"/>
    <w:rsid w:val="00050D9E"/>
    <w:rsid w:val="000511BB"/>
    <w:rsid w:val="000529D2"/>
    <w:rsid w:val="000540E7"/>
    <w:rsid w:val="00056822"/>
    <w:rsid w:val="00056DE5"/>
    <w:rsid w:val="00062B38"/>
    <w:rsid w:val="00063271"/>
    <w:rsid w:val="00063316"/>
    <w:rsid w:val="000719F2"/>
    <w:rsid w:val="00071B36"/>
    <w:rsid w:val="000756AA"/>
    <w:rsid w:val="00075738"/>
    <w:rsid w:val="00077233"/>
    <w:rsid w:val="000777DD"/>
    <w:rsid w:val="00077E3F"/>
    <w:rsid w:val="00082251"/>
    <w:rsid w:val="00082A2A"/>
    <w:rsid w:val="00082B9C"/>
    <w:rsid w:val="00085BAB"/>
    <w:rsid w:val="00087443"/>
    <w:rsid w:val="000879FD"/>
    <w:rsid w:val="0009097D"/>
    <w:rsid w:val="0009346F"/>
    <w:rsid w:val="0009507E"/>
    <w:rsid w:val="00095785"/>
    <w:rsid w:val="00095A0B"/>
    <w:rsid w:val="000A243A"/>
    <w:rsid w:val="000A483B"/>
    <w:rsid w:val="000A4DE3"/>
    <w:rsid w:val="000A5849"/>
    <w:rsid w:val="000A7495"/>
    <w:rsid w:val="000B14AF"/>
    <w:rsid w:val="000B43F1"/>
    <w:rsid w:val="000B6978"/>
    <w:rsid w:val="000B6D73"/>
    <w:rsid w:val="000C5B80"/>
    <w:rsid w:val="000C5DA6"/>
    <w:rsid w:val="000C734F"/>
    <w:rsid w:val="000D3081"/>
    <w:rsid w:val="000D33FF"/>
    <w:rsid w:val="000D3C2B"/>
    <w:rsid w:val="000D6AA3"/>
    <w:rsid w:val="000D6F31"/>
    <w:rsid w:val="000D76F5"/>
    <w:rsid w:val="000D7ABB"/>
    <w:rsid w:val="000E69F6"/>
    <w:rsid w:val="000E7D13"/>
    <w:rsid w:val="000F180D"/>
    <w:rsid w:val="000F1917"/>
    <w:rsid w:val="000F196E"/>
    <w:rsid w:val="000F609C"/>
    <w:rsid w:val="000F7138"/>
    <w:rsid w:val="000F7549"/>
    <w:rsid w:val="0010065E"/>
    <w:rsid w:val="001030E1"/>
    <w:rsid w:val="00103204"/>
    <w:rsid w:val="00103F4C"/>
    <w:rsid w:val="001040E0"/>
    <w:rsid w:val="001063D9"/>
    <w:rsid w:val="00107FEC"/>
    <w:rsid w:val="001104D0"/>
    <w:rsid w:val="00117532"/>
    <w:rsid w:val="0011799E"/>
    <w:rsid w:val="001206FF"/>
    <w:rsid w:val="00120C87"/>
    <w:rsid w:val="00121FDF"/>
    <w:rsid w:val="00122E16"/>
    <w:rsid w:val="00123FC5"/>
    <w:rsid w:val="0012462F"/>
    <w:rsid w:val="0012539A"/>
    <w:rsid w:val="0012652E"/>
    <w:rsid w:val="001301B4"/>
    <w:rsid w:val="00131731"/>
    <w:rsid w:val="00131DB0"/>
    <w:rsid w:val="00132EF3"/>
    <w:rsid w:val="00135A79"/>
    <w:rsid w:val="00137FF9"/>
    <w:rsid w:val="00140614"/>
    <w:rsid w:val="00143D7F"/>
    <w:rsid w:val="00143DD8"/>
    <w:rsid w:val="001443FC"/>
    <w:rsid w:val="00144FBF"/>
    <w:rsid w:val="001459E8"/>
    <w:rsid w:val="00145EAA"/>
    <w:rsid w:val="001465EE"/>
    <w:rsid w:val="00146675"/>
    <w:rsid w:val="00150849"/>
    <w:rsid w:val="00151B07"/>
    <w:rsid w:val="0015479A"/>
    <w:rsid w:val="00154902"/>
    <w:rsid w:val="001557AF"/>
    <w:rsid w:val="001559C9"/>
    <w:rsid w:val="00156706"/>
    <w:rsid w:val="00157A3C"/>
    <w:rsid w:val="00161279"/>
    <w:rsid w:val="001627EC"/>
    <w:rsid w:val="00164105"/>
    <w:rsid w:val="001645B2"/>
    <w:rsid w:val="00164B9F"/>
    <w:rsid w:val="00165097"/>
    <w:rsid w:val="001661EE"/>
    <w:rsid w:val="00166E8B"/>
    <w:rsid w:val="001677B1"/>
    <w:rsid w:val="00167CA7"/>
    <w:rsid w:val="00171D4B"/>
    <w:rsid w:val="001728D6"/>
    <w:rsid w:val="00172EAE"/>
    <w:rsid w:val="0017331D"/>
    <w:rsid w:val="001740E8"/>
    <w:rsid w:val="00175208"/>
    <w:rsid w:val="00175260"/>
    <w:rsid w:val="001763B9"/>
    <w:rsid w:val="00176E3B"/>
    <w:rsid w:val="00177609"/>
    <w:rsid w:val="00180CB8"/>
    <w:rsid w:val="00181DC5"/>
    <w:rsid w:val="00183C84"/>
    <w:rsid w:val="001840BD"/>
    <w:rsid w:val="001915EF"/>
    <w:rsid w:val="001919EA"/>
    <w:rsid w:val="00192F5E"/>
    <w:rsid w:val="00197480"/>
    <w:rsid w:val="001A02B5"/>
    <w:rsid w:val="001A360B"/>
    <w:rsid w:val="001A565B"/>
    <w:rsid w:val="001A567B"/>
    <w:rsid w:val="001A7B4C"/>
    <w:rsid w:val="001A7EFF"/>
    <w:rsid w:val="001B0246"/>
    <w:rsid w:val="001B2A27"/>
    <w:rsid w:val="001B2AC4"/>
    <w:rsid w:val="001B7986"/>
    <w:rsid w:val="001B7DAA"/>
    <w:rsid w:val="001C0656"/>
    <w:rsid w:val="001C2040"/>
    <w:rsid w:val="001C2D59"/>
    <w:rsid w:val="001C404F"/>
    <w:rsid w:val="001C6730"/>
    <w:rsid w:val="001C6CBD"/>
    <w:rsid w:val="001C733A"/>
    <w:rsid w:val="001D046D"/>
    <w:rsid w:val="001D0903"/>
    <w:rsid w:val="001D0D14"/>
    <w:rsid w:val="001D22B5"/>
    <w:rsid w:val="001D28BA"/>
    <w:rsid w:val="001D340A"/>
    <w:rsid w:val="001E06A6"/>
    <w:rsid w:val="001E170E"/>
    <w:rsid w:val="001E1F78"/>
    <w:rsid w:val="001E1FDA"/>
    <w:rsid w:val="001E59F8"/>
    <w:rsid w:val="001E5AF6"/>
    <w:rsid w:val="001E6281"/>
    <w:rsid w:val="001E7635"/>
    <w:rsid w:val="001F0F4D"/>
    <w:rsid w:val="001F4AC8"/>
    <w:rsid w:val="001F4C91"/>
    <w:rsid w:val="001F5DEF"/>
    <w:rsid w:val="001F6364"/>
    <w:rsid w:val="002006E8"/>
    <w:rsid w:val="0020252C"/>
    <w:rsid w:val="00203633"/>
    <w:rsid w:val="0020409A"/>
    <w:rsid w:val="00204B29"/>
    <w:rsid w:val="002065BD"/>
    <w:rsid w:val="00206B6E"/>
    <w:rsid w:val="00211EA7"/>
    <w:rsid w:val="002123F9"/>
    <w:rsid w:val="00212696"/>
    <w:rsid w:val="002130C6"/>
    <w:rsid w:val="00213561"/>
    <w:rsid w:val="0021374F"/>
    <w:rsid w:val="002137D1"/>
    <w:rsid w:val="00220A6E"/>
    <w:rsid w:val="002219BB"/>
    <w:rsid w:val="0022286C"/>
    <w:rsid w:val="002230C6"/>
    <w:rsid w:val="00223F12"/>
    <w:rsid w:val="00225311"/>
    <w:rsid w:val="00226D77"/>
    <w:rsid w:val="00227FAF"/>
    <w:rsid w:val="002336F2"/>
    <w:rsid w:val="00233EAB"/>
    <w:rsid w:val="002343C2"/>
    <w:rsid w:val="00235BE5"/>
    <w:rsid w:val="00236E48"/>
    <w:rsid w:val="00237855"/>
    <w:rsid w:val="002378B4"/>
    <w:rsid w:val="00240F6B"/>
    <w:rsid w:val="00241E05"/>
    <w:rsid w:val="00242B1D"/>
    <w:rsid w:val="002460B8"/>
    <w:rsid w:val="00251E16"/>
    <w:rsid w:val="0025303E"/>
    <w:rsid w:val="00253DA9"/>
    <w:rsid w:val="00256F17"/>
    <w:rsid w:val="0025714E"/>
    <w:rsid w:val="002610A1"/>
    <w:rsid w:val="00262616"/>
    <w:rsid w:val="0026545C"/>
    <w:rsid w:val="00267708"/>
    <w:rsid w:val="002718D5"/>
    <w:rsid w:val="002726BD"/>
    <w:rsid w:val="00276082"/>
    <w:rsid w:val="002774E2"/>
    <w:rsid w:val="00280F74"/>
    <w:rsid w:val="0028220A"/>
    <w:rsid w:val="00282E79"/>
    <w:rsid w:val="00286CF9"/>
    <w:rsid w:val="00287923"/>
    <w:rsid w:val="00290295"/>
    <w:rsid w:val="002907EB"/>
    <w:rsid w:val="00293476"/>
    <w:rsid w:val="00294FE2"/>
    <w:rsid w:val="002963F2"/>
    <w:rsid w:val="002A544F"/>
    <w:rsid w:val="002A5606"/>
    <w:rsid w:val="002A66BE"/>
    <w:rsid w:val="002A781A"/>
    <w:rsid w:val="002A79BD"/>
    <w:rsid w:val="002B1635"/>
    <w:rsid w:val="002B1660"/>
    <w:rsid w:val="002B16B4"/>
    <w:rsid w:val="002B2186"/>
    <w:rsid w:val="002B459C"/>
    <w:rsid w:val="002B570E"/>
    <w:rsid w:val="002C0581"/>
    <w:rsid w:val="002C0BF7"/>
    <w:rsid w:val="002C2936"/>
    <w:rsid w:val="002C2CDD"/>
    <w:rsid w:val="002C45B7"/>
    <w:rsid w:val="002C5058"/>
    <w:rsid w:val="002C5DFA"/>
    <w:rsid w:val="002C5F77"/>
    <w:rsid w:val="002C6AB9"/>
    <w:rsid w:val="002D19E3"/>
    <w:rsid w:val="002D1D10"/>
    <w:rsid w:val="002D24CB"/>
    <w:rsid w:val="002D4BA0"/>
    <w:rsid w:val="002D5890"/>
    <w:rsid w:val="002E205A"/>
    <w:rsid w:val="002E284D"/>
    <w:rsid w:val="002E31ED"/>
    <w:rsid w:val="002E45F7"/>
    <w:rsid w:val="002E6C5D"/>
    <w:rsid w:val="002E76E1"/>
    <w:rsid w:val="002E777F"/>
    <w:rsid w:val="002E7EDE"/>
    <w:rsid w:val="002F0B47"/>
    <w:rsid w:val="002F2B53"/>
    <w:rsid w:val="002F5350"/>
    <w:rsid w:val="002F5E2A"/>
    <w:rsid w:val="002F69DA"/>
    <w:rsid w:val="002F7905"/>
    <w:rsid w:val="00300F81"/>
    <w:rsid w:val="00301F47"/>
    <w:rsid w:val="003023E1"/>
    <w:rsid w:val="003026CD"/>
    <w:rsid w:val="00303E37"/>
    <w:rsid w:val="00304862"/>
    <w:rsid w:val="00305820"/>
    <w:rsid w:val="0031043A"/>
    <w:rsid w:val="0031083F"/>
    <w:rsid w:val="003113FB"/>
    <w:rsid w:val="0031201B"/>
    <w:rsid w:val="00313660"/>
    <w:rsid w:val="00316EF2"/>
    <w:rsid w:val="0032056C"/>
    <w:rsid w:val="00322399"/>
    <w:rsid w:val="00325490"/>
    <w:rsid w:val="00325B7B"/>
    <w:rsid w:val="00326870"/>
    <w:rsid w:val="0032799F"/>
    <w:rsid w:val="0033048E"/>
    <w:rsid w:val="003314E5"/>
    <w:rsid w:val="00331C4E"/>
    <w:rsid w:val="00331D72"/>
    <w:rsid w:val="00332483"/>
    <w:rsid w:val="0033255A"/>
    <w:rsid w:val="00335B5A"/>
    <w:rsid w:val="00336722"/>
    <w:rsid w:val="00336EC8"/>
    <w:rsid w:val="00340092"/>
    <w:rsid w:val="003427B0"/>
    <w:rsid w:val="003453BC"/>
    <w:rsid w:val="00345798"/>
    <w:rsid w:val="00346958"/>
    <w:rsid w:val="00351042"/>
    <w:rsid w:val="00351858"/>
    <w:rsid w:val="00352BCE"/>
    <w:rsid w:val="00352C6D"/>
    <w:rsid w:val="00353943"/>
    <w:rsid w:val="00353A6A"/>
    <w:rsid w:val="00354349"/>
    <w:rsid w:val="003543BC"/>
    <w:rsid w:val="00354B30"/>
    <w:rsid w:val="00357F1C"/>
    <w:rsid w:val="003611E3"/>
    <w:rsid w:val="0036145E"/>
    <w:rsid w:val="00363FC9"/>
    <w:rsid w:val="00364D38"/>
    <w:rsid w:val="0036530E"/>
    <w:rsid w:val="00370594"/>
    <w:rsid w:val="00372170"/>
    <w:rsid w:val="00374777"/>
    <w:rsid w:val="00375FCB"/>
    <w:rsid w:val="00380AD3"/>
    <w:rsid w:val="00380F4C"/>
    <w:rsid w:val="00383791"/>
    <w:rsid w:val="00384050"/>
    <w:rsid w:val="00384931"/>
    <w:rsid w:val="0038548D"/>
    <w:rsid w:val="003859D7"/>
    <w:rsid w:val="00385AF5"/>
    <w:rsid w:val="00386554"/>
    <w:rsid w:val="00386594"/>
    <w:rsid w:val="00386CC7"/>
    <w:rsid w:val="00386DAC"/>
    <w:rsid w:val="00387959"/>
    <w:rsid w:val="00390D2F"/>
    <w:rsid w:val="003911D8"/>
    <w:rsid w:val="00393A6A"/>
    <w:rsid w:val="003948BC"/>
    <w:rsid w:val="00395C27"/>
    <w:rsid w:val="003A1502"/>
    <w:rsid w:val="003A289C"/>
    <w:rsid w:val="003A456D"/>
    <w:rsid w:val="003A48ED"/>
    <w:rsid w:val="003A4BE6"/>
    <w:rsid w:val="003B0D40"/>
    <w:rsid w:val="003B35B8"/>
    <w:rsid w:val="003B5F99"/>
    <w:rsid w:val="003B6075"/>
    <w:rsid w:val="003C16BC"/>
    <w:rsid w:val="003C16BE"/>
    <w:rsid w:val="003C1BD0"/>
    <w:rsid w:val="003C5CB2"/>
    <w:rsid w:val="003C6300"/>
    <w:rsid w:val="003C7D18"/>
    <w:rsid w:val="003D01D5"/>
    <w:rsid w:val="003D2D6E"/>
    <w:rsid w:val="003D3BC6"/>
    <w:rsid w:val="003D4782"/>
    <w:rsid w:val="003D4DAB"/>
    <w:rsid w:val="003D7555"/>
    <w:rsid w:val="003E01A3"/>
    <w:rsid w:val="003E14CD"/>
    <w:rsid w:val="003E156A"/>
    <w:rsid w:val="003E3B75"/>
    <w:rsid w:val="003E4581"/>
    <w:rsid w:val="003E7655"/>
    <w:rsid w:val="003F0A43"/>
    <w:rsid w:val="003F16D3"/>
    <w:rsid w:val="003F282F"/>
    <w:rsid w:val="003F2DD9"/>
    <w:rsid w:val="003F3A04"/>
    <w:rsid w:val="003F3AB7"/>
    <w:rsid w:val="003F7714"/>
    <w:rsid w:val="003F7F95"/>
    <w:rsid w:val="00406536"/>
    <w:rsid w:val="00406A03"/>
    <w:rsid w:val="00407748"/>
    <w:rsid w:val="00411BB1"/>
    <w:rsid w:val="00411F55"/>
    <w:rsid w:val="00411FF5"/>
    <w:rsid w:val="00413EEE"/>
    <w:rsid w:val="00414B1B"/>
    <w:rsid w:val="00416C2A"/>
    <w:rsid w:val="00420182"/>
    <w:rsid w:val="0042080C"/>
    <w:rsid w:val="00420C4A"/>
    <w:rsid w:val="00421A38"/>
    <w:rsid w:val="00422924"/>
    <w:rsid w:val="00426ECA"/>
    <w:rsid w:val="00427671"/>
    <w:rsid w:val="004278C2"/>
    <w:rsid w:val="004333F2"/>
    <w:rsid w:val="00434F64"/>
    <w:rsid w:val="0043504F"/>
    <w:rsid w:val="00435E54"/>
    <w:rsid w:val="00441AF7"/>
    <w:rsid w:val="00442A19"/>
    <w:rsid w:val="00445CBD"/>
    <w:rsid w:val="00450AA0"/>
    <w:rsid w:val="00451420"/>
    <w:rsid w:val="00452492"/>
    <w:rsid w:val="00452BBC"/>
    <w:rsid w:val="004549C3"/>
    <w:rsid w:val="0045537F"/>
    <w:rsid w:val="004569B2"/>
    <w:rsid w:val="0046227D"/>
    <w:rsid w:val="00462A6C"/>
    <w:rsid w:val="00462EDE"/>
    <w:rsid w:val="00464F1A"/>
    <w:rsid w:val="00465D70"/>
    <w:rsid w:val="00466A12"/>
    <w:rsid w:val="00467A67"/>
    <w:rsid w:val="0047070C"/>
    <w:rsid w:val="00470C20"/>
    <w:rsid w:val="004729D6"/>
    <w:rsid w:val="00472A20"/>
    <w:rsid w:val="00472BCE"/>
    <w:rsid w:val="004748ED"/>
    <w:rsid w:val="00474FA7"/>
    <w:rsid w:val="004803E4"/>
    <w:rsid w:val="00482841"/>
    <w:rsid w:val="00485AC6"/>
    <w:rsid w:val="00490C01"/>
    <w:rsid w:val="00490C81"/>
    <w:rsid w:val="00491939"/>
    <w:rsid w:val="00491AAC"/>
    <w:rsid w:val="00491AC8"/>
    <w:rsid w:val="004939A7"/>
    <w:rsid w:val="00495227"/>
    <w:rsid w:val="004953ED"/>
    <w:rsid w:val="00495D0C"/>
    <w:rsid w:val="00496A44"/>
    <w:rsid w:val="004A50A6"/>
    <w:rsid w:val="004A5D94"/>
    <w:rsid w:val="004A7791"/>
    <w:rsid w:val="004A78D5"/>
    <w:rsid w:val="004B00FA"/>
    <w:rsid w:val="004B1816"/>
    <w:rsid w:val="004B1E3A"/>
    <w:rsid w:val="004B4F83"/>
    <w:rsid w:val="004C275E"/>
    <w:rsid w:val="004C2A05"/>
    <w:rsid w:val="004C2B6D"/>
    <w:rsid w:val="004C6231"/>
    <w:rsid w:val="004D19C8"/>
    <w:rsid w:val="004D2549"/>
    <w:rsid w:val="004D277C"/>
    <w:rsid w:val="004D281F"/>
    <w:rsid w:val="004D2BB1"/>
    <w:rsid w:val="004D6596"/>
    <w:rsid w:val="004E141F"/>
    <w:rsid w:val="004E4347"/>
    <w:rsid w:val="004E7B26"/>
    <w:rsid w:val="004E7B30"/>
    <w:rsid w:val="004F20D4"/>
    <w:rsid w:val="004F2615"/>
    <w:rsid w:val="004F33AD"/>
    <w:rsid w:val="004F3B06"/>
    <w:rsid w:val="004F68CB"/>
    <w:rsid w:val="005037EC"/>
    <w:rsid w:val="00503B77"/>
    <w:rsid w:val="00504256"/>
    <w:rsid w:val="005043D6"/>
    <w:rsid w:val="005048CF"/>
    <w:rsid w:val="00507B95"/>
    <w:rsid w:val="005107C9"/>
    <w:rsid w:val="00511D7A"/>
    <w:rsid w:val="005140A8"/>
    <w:rsid w:val="00514444"/>
    <w:rsid w:val="00515CD3"/>
    <w:rsid w:val="00521890"/>
    <w:rsid w:val="00522421"/>
    <w:rsid w:val="0052301C"/>
    <w:rsid w:val="005233F6"/>
    <w:rsid w:val="00525E8F"/>
    <w:rsid w:val="00526D71"/>
    <w:rsid w:val="00531082"/>
    <w:rsid w:val="00533250"/>
    <w:rsid w:val="005350D5"/>
    <w:rsid w:val="005353BE"/>
    <w:rsid w:val="00537B8B"/>
    <w:rsid w:val="00537C9B"/>
    <w:rsid w:val="005407AE"/>
    <w:rsid w:val="00541646"/>
    <w:rsid w:val="00541F2C"/>
    <w:rsid w:val="00543367"/>
    <w:rsid w:val="00545B98"/>
    <w:rsid w:val="0055005A"/>
    <w:rsid w:val="005517FE"/>
    <w:rsid w:val="00551873"/>
    <w:rsid w:val="00551FC4"/>
    <w:rsid w:val="005520F5"/>
    <w:rsid w:val="00555154"/>
    <w:rsid w:val="00555FDA"/>
    <w:rsid w:val="005566F4"/>
    <w:rsid w:val="00556B93"/>
    <w:rsid w:val="00564BC2"/>
    <w:rsid w:val="00564E3A"/>
    <w:rsid w:val="00566422"/>
    <w:rsid w:val="00566504"/>
    <w:rsid w:val="005701C8"/>
    <w:rsid w:val="00570946"/>
    <w:rsid w:val="00570FC5"/>
    <w:rsid w:val="00571E6C"/>
    <w:rsid w:val="00577760"/>
    <w:rsid w:val="005779AD"/>
    <w:rsid w:val="00580005"/>
    <w:rsid w:val="00581FC6"/>
    <w:rsid w:val="005840A9"/>
    <w:rsid w:val="00590F46"/>
    <w:rsid w:val="005913A6"/>
    <w:rsid w:val="00591645"/>
    <w:rsid w:val="00593972"/>
    <w:rsid w:val="00594221"/>
    <w:rsid w:val="00597222"/>
    <w:rsid w:val="00597948"/>
    <w:rsid w:val="005A0268"/>
    <w:rsid w:val="005A2602"/>
    <w:rsid w:val="005A34E5"/>
    <w:rsid w:val="005A441C"/>
    <w:rsid w:val="005A550A"/>
    <w:rsid w:val="005A71C1"/>
    <w:rsid w:val="005A73FD"/>
    <w:rsid w:val="005A7599"/>
    <w:rsid w:val="005A75B7"/>
    <w:rsid w:val="005B0D80"/>
    <w:rsid w:val="005B197A"/>
    <w:rsid w:val="005B6B4D"/>
    <w:rsid w:val="005C059A"/>
    <w:rsid w:val="005C22FA"/>
    <w:rsid w:val="005C3895"/>
    <w:rsid w:val="005C3D34"/>
    <w:rsid w:val="005C6FB1"/>
    <w:rsid w:val="005D0926"/>
    <w:rsid w:val="005D1568"/>
    <w:rsid w:val="005D2BF8"/>
    <w:rsid w:val="005D4B46"/>
    <w:rsid w:val="005D6286"/>
    <w:rsid w:val="005D7C54"/>
    <w:rsid w:val="005D7DFA"/>
    <w:rsid w:val="005E08E3"/>
    <w:rsid w:val="005E0A2C"/>
    <w:rsid w:val="005E12B1"/>
    <w:rsid w:val="005E2F12"/>
    <w:rsid w:val="005F1196"/>
    <w:rsid w:val="005F24A7"/>
    <w:rsid w:val="005F4579"/>
    <w:rsid w:val="005F54FD"/>
    <w:rsid w:val="0060039D"/>
    <w:rsid w:val="00600966"/>
    <w:rsid w:val="006009D5"/>
    <w:rsid w:val="00600C35"/>
    <w:rsid w:val="006011E6"/>
    <w:rsid w:val="0060268B"/>
    <w:rsid w:val="00604BB7"/>
    <w:rsid w:val="00605C88"/>
    <w:rsid w:val="00605DBA"/>
    <w:rsid w:val="00605E7A"/>
    <w:rsid w:val="00607076"/>
    <w:rsid w:val="00607686"/>
    <w:rsid w:val="00611D36"/>
    <w:rsid w:val="00614C4B"/>
    <w:rsid w:val="006171CD"/>
    <w:rsid w:val="0062298D"/>
    <w:rsid w:val="0062469F"/>
    <w:rsid w:val="00625640"/>
    <w:rsid w:val="006309AE"/>
    <w:rsid w:val="006319F5"/>
    <w:rsid w:val="00632418"/>
    <w:rsid w:val="00634353"/>
    <w:rsid w:val="006369F6"/>
    <w:rsid w:val="00637B1A"/>
    <w:rsid w:val="006413DD"/>
    <w:rsid w:val="0064313B"/>
    <w:rsid w:val="00643EC6"/>
    <w:rsid w:val="0064426E"/>
    <w:rsid w:val="00644E13"/>
    <w:rsid w:val="006469C5"/>
    <w:rsid w:val="006473DE"/>
    <w:rsid w:val="006509ED"/>
    <w:rsid w:val="00653FB4"/>
    <w:rsid w:val="00661730"/>
    <w:rsid w:val="00661755"/>
    <w:rsid w:val="0066333D"/>
    <w:rsid w:val="00664F82"/>
    <w:rsid w:val="00666709"/>
    <w:rsid w:val="006718ED"/>
    <w:rsid w:val="00672B11"/>
    <w:rsid w:val="0067364B"/>
    <w:rsid w:val="0067535D"/>
    <w:rsid w:val="0067632B"/>
    <w:rsid w:val="0068040B"/>
    <w:rsid w:val="00680F67"/>
    <w:rsid w:val="00684337"/>
    <w:rsid w:val="0069063D"/>
    <w:rsid w:val="00691BA8"/>
    <w:rsid w:val="006931F0"/>
    <w:rsid w:val="006947EA"/>
    <w:rsid w:val="00694A78"/>
    <w:rsid w:val="00694C44"/>
    <w:rsid w:val="006957CE"/>
    <w:rsid w:val="00696147"/>
    <w:rsid w:val="00697E1D"/>
    <w:rsid w:val="006A0438"/>
    <w:rsid w:val="006A04DC"/>
    <w:rsid w:val="006A18E9"/>
    <w:rsid w:val="006A41E0"/>
    <w:rsid w:val="006A58A9"/>
    <w:rsid w:val="006A7216"/>
    <w:rsid w:val="006A7478"/>
    <w:rsid w:val="006B2252"/>
    <w:rsid w:val="006B4813"/>
    <w:rsid w:val="006B4858"/>
    <w:rsid w:val="006B66A4"/>
    <w:rsid w:val="006B7477"/>
    <w:rsid w:val="006C0806"/>
    <w:rsid w:val="006C16D1"/>
    <w:rsid w:val="006C2FC5"/>
    <w:rsid w:val="006C3F83"/>
    <w:rsid w:val="006C4B81"/>
    <w:rsid w:val="006C52C0"/>
    <w:rsid w:val="006C60A7"/>
    <w:rsid w:val="006C7E25"/>
    <w:rsid w:val="006D02A3"/>
    <w:rsid w:val="006D0DAB"/>
    <w:rsid w:val="006D3115"/>
    <w:rsid w:val="006D4BA4"/>
    <w:rsid w:val="006D5D2F"/>
    <w:rsid w:val="006D7DF8"/>
    <w:rsid w:val="006E0145"/>
    <w:rsid w:val="006E1ECE"/>
    <w:rsid w:val="006E28E1"/>
    <w:rsid w:val="006E3FC9"/>
    <w:rsid w:val="006E46FA"/>
    <w:rsid w:val="006E6348"/>
    <w:rsid w:val="006F0152"/>
    <w:rsid w:val="006F0276"/>
    <w:rsid w:val="006F10A6"/>
    <w:rsid w:val="006F3244"/>
    <w:rsid w:val="006F37EA"/>
    <w:rsid w:val="006F3DFC"/>
    <w:rsid w:val="006F41CB"/>
    <w:rsid w:val="006F58D8"/>
    <w:rsid w:val="006F79FD"/>
    <w:rsid w:val="007002AD"/>
    <w:rsid w:val="00701230"/>
    <w:rsid w:val="00703F0B"/>
    <w:rsid w:val="00711131"/>
    <w:rsid w:val="007157C0"/>
    <w:rsid w:val="00717134"/>
    <w:rsid w:val="00720270"/>
    <w:rsid w:val="007202DE"/>
    <w:rsid w:val="00720362"/>
    <w:rsid w:val="007212C4"/>
    <w:rsid w:val="00723169"/>
    <w:rsid w:val="00723485"/>
    <w:rsid w:val="0072538F"/>
    <w:rsid w:val="007261B2"/>
    <w:rsid w:val="00726EBC"/>
    <w:rsid w:val="00726FCD"/>
    <w:rsid w:val="0072704D"/>
    <w:rsid w:val="00732138"/>
    <w:rsid w:val="0073239F"/>
    <w:rsid w:val="007326E2"/>
    <w:rsid w:val="00733C84"/>
    <w:rsid w:val="00740060"/>
    <w:rsid w:val="00741C7A"/>
    <w:rsid w:val="00744D6E"/>
    <w:rsid w:val="007461B0"/>
    <w:rsid w:val="00746EBB"/>
    <w:rsid w:val="0075077C"/>
    <w:rsid w:val="00750DF8"/>
    <w:rsid w:val="007521CC"/>
    <w:rsid w:val="00752BAE"/>
    <w:rsid w:val="00753F2F"/>
    <w:rsid w:val="00755637"/>
    <w:rsid w:val="00755BC9"/>
    <w:rsid w:val="007576FA"/>
    <w:rsid w:val="00761E1D"/>
    <w:rsid w:val="00762BE4"/>
    <w:rsid w:val="007673DD"/>
    <w:rsid w:val="00767D87"/>
    <w:rsid w:val="00771E8D"/>
    <w:rsid w:val="00772412"/>
    <w:rsid w:val="0077280B"/>
    <w:rsid w:val="0077282D"/>
    <w:rsid w:val="00773481"/>
    <w:rsid w:val="007734F6"/>
    <w:rsid w:val="007737A5"/>
    <w:rsid w:val="00773AAF"/>
    <w:rsid w:val="0077428F"/>
    <w:rsid w:val="007742D8"/>
    <w:rsid w:val="00774303"/>
    <w:rsid w:val="00777B6A"/>
    <w:rsid w:val="00785710"/>
    <w:rsid w:val="007857F9"/>
    <w:rsid w:val="007859B5"/>
    <w:rsid w:val="00785BAE"/>
    <w:rsid w:val="007909BF"/>
    <w:rsid w:val="007927C1"/>
    <w:rsid w:val="00792E76"/>
    <w:rsid w:val="0079366B"/>
    <w:rsid w:val="00793F39"/>
    <w:rsid w:val="00794BE5"/>
    <w:rsid w:val="0079564B"/>
    <w:rsid w:val="00796006"/>
    <w:rsid w:val="007961DD"/>
    <w:rsid w:val="00796E75"/>
    <w:rsid w:val="0079750B"/>
    <w:rsid w:val="00797569"/>
    <w:rsid w:val="00797581"/>
    <w:rsid w:val="00797D27"/>
    <w:rsid w:val="007A14DC"/>
    <w:rsid w:val="007A2372"/>
    <w:rsid w:val="007A282B"/>
    <w:rsid w:val="007A2D79"/>
    <w:rsid w:val="007B2129"/>
    <w:rsid w:val="007B4B0F"/>
    <w:rsid w:val="007B51B6"/>
    <w:rsid w:val="007B54E1"/>
    <w:rsid w:val="007B5D7E"/>
    <w:rsid w:val="007B76F6"/>
    <w:rsid w:val="007C200A"/>
    <w:rsid w:val="007C260B"/>
    <w:rsid w:val="007C2CC5"/>
    <w:rsid w:val="007C45A5"/>
    <w:rsid w:val="007C489A"/>
    <w:rsid w:val="007C5E90"/>
    <w:rsid w:val="007C6D7A"/>
    <w:rsid w:val="007D056E"/>
    <w:rsid w:val="007D0D9A"/>
    <w:rsid w:val="007D3CBC"/>
    <w:rsid w:val="007D6F0A"/>
    <w:rsid w:val="007D71E6"/>
    <w:rsid w:val="007E13CC"/>
    <w:rsid w:val="007E16FF"/>
    <w:rsid w:val="007E1E7C"/>
    <w:rsid w:val="007E5377"/>
    <w:rsid w:val="007E58B8"/>
    <w:rsid w:val="007E611C"/>
    <w:rsid w:val="007E6180"/>
    <w:rsid w:val="007E6877"/>
    <w:rsid w:val="007E6FE3"/>
    <w:rsid w:val="007E7915"/>
    <w:rsid w:val="007F1DB2"/>
    <w:rsid w:val="007F2033"/>
    <w:rsid w:val="007F2633"/>
    <w:rsid w:val="007F2781"/>
    <w:rsid w:val="007F4ECF"/>
    <w:rsid w:val="007F6179"/>
    <w:rsid w:val="00800510"/>
    <w:rsid w:val="00800A3C"/>
    <w:rsid w:val="008014F7"/>
    <w:rsid w:val="00804118"/>
    <w:rsid w:val="00805027"/>
    <w:rsid w:val="00805616"/>
    <w:rsid w:val="00805A11"/>
    <w:rsid w:val="00805D24"/>
    <w:rsid w:val="0080686B"/>
    <w:rsid w:val="00810DF7"/>
    <w:rsid w:val="00811CC8"/>
    <w:rsid w:val="00814779"/>
    <w:rsid w:val="00815374"/>
    <w:rsid w:val="00815725"/>
    <w:rsid w:val="008162A9"/>
    <w:rsid w:val="0081688C"/>
    <w:rsid w:val="00817D64"/>
    <w:rsid w:val="00821A62"/>
    <w:rsid w:val="00822BA1"/>
    <w:rsid w:val="00824977"/>
    <w:rsid w:val="00826DA6"/>
    <w:rsid w:val="00830986"/>
    <w:rsid w:val="008315D9"/>
    <w:rsid w:val="00832576"/>
    <w:rsid w:val="00833A26"/>
    <w:rsid w:val="00833CD5"/>
    <w:rsid w:val="00834246"/>
    <w:rsid w:val="00836382"/>
    <w:rsid w:val="00837763"/>
    <w:rsid w:val="00841992"/>
    <w:rsid w:val="00842686"/>
    <w:rsid w:val="0084513C"/>
    <w:rsid w:val="00845CD4"/>
    <w:rsid w:val="00846394"/>
    <w:rsid w:val="008472B2"/>
    <w:rsid w:val="0084738B"/>
    <w:rsid w:val="00850327"/>
    <w:rsid w:val="0085641B"/>
    <w:rsid w:val="00862948"/>
    <w:rsid w:val="00863BED"/>
    <w:rsid w:val="008665B8"/>
    <w:rsid w:val="00870CF1"/>
    <w:rsid w:val="00871D0C"/>
    <w:rsid w:val="0087212E"/>
    <w:rsid w:val="00872145"/>
    <w:rsid w:val="008732EC"/>
    <w:rsid w:val="0087335B"/>
    <w:rsid w:val="00873719"/>
    <w:rsid w:val="00873BE5"/>
    <w:rsid w:val="00874B37"/>
    <w:rsid w:val="00875560"/>
    <w:rsid w:val="00876242"/>
    <w:rsid w:val="0087663C"/>
    <w:rsid w:val="008775D6"/>
    <w:rsid w:val="00877817"/>
    <w:rsid w:val="00877FA1"/>
    <w:rsid w:val="00881062"/>
    <w:rsid w:val="0088554D"/>
    <w:rsid w:val="0088562F"/>
    <w:rsid w:val="00894944"/>
    <w:rsid w:val="00894D89"/>
    <w:rsid w:val="00896075"/>
    <w:rsid w:val="00896333"/>
    <w:rsid w:val="00897BED"/>
    <w:rsid w:val="00897EF4"/>
    <w:rsid w:val="008A0849"/>
    <w:rsid w:val="008A1266"/>
    <w:rsid w:val="008A28D3"/>
    <w:rsid w:val="008A352C"/>
    <w:rsid w:val="008A7289"/>
    <w:rsid w:val="008A7AAD"/>
    <w:rsid w:val="008B03B0"/>
    <w:rsid w:val="008B0C83"/>
    <w:rsid w:val="008B1684"/>
    <w:rsid w:val="008B1F62"/>
    <w:rsid w:val="008B2186"/>
    <w:rsid w:val="008B3EF5"/>
    <w:rsid w:val="008B5723"/>
    <w:rsid w:val="008B6887"/>
    <w:rsid w:val="008B6DAD"/>
    <w:rsid w:val="008B7719"/>
    <w:rsid w:val="008B7CDD"/>
    <w:rsid w:val="008C0CF9"/>
    <w:rsid w:val="008C23A8"/>
    <w:rsid w:val="008C2699"/>
    <w:rsid w:val="008C4601"/>
    <w:rsid w:val="008D7E2F"/>
    <w:rsid w:val="008D7EDE"/>
    <w:rsid w:val="008E0968"/>
    <w:rsid w:val="008E1B4A"/>
    <w:rsid w:val="008E5768"/>
    <w:rsid w:val="008E6CF3"/>
    <w:rsid w:val="008F031A"/>
    <w:rsid w:val="008F0D65"/>
    <w:rsid w:val="008F1CDC"/>
    <w:rsid w:val="008F208B"/>
    <w:rsid w:val="00900514"/>
    <w:rsid w:val="009008DD"/>
    <w:rsid w:val="00902388"/>
    <w:rsid w:val="00902B2A"/>
    <w:rsid w:val="00903200"/>
    <w:rsid w:val="009057D5"/>
    <w:rsid w:val="00910EAA"/>
    <w:rsid w:val="00911650"/>
    <w:rsid w:val="00911B7E"/>
    <w:rsid w:val="00911EC3"/>
    <w:rsid w:val="009140C4"/>
    <w:rsid w:val="009154A5"/>
    <w:rsid w:val="009164CD"/>
    <w:rsid w:val="0091658D"/>
    <w:rsid w:val="009174B4"/>
    <w:rsid w:val="0092036E"/>
    <w:rsid w:val="00920813"/>
    <w:rsid w:val="00921820"/>
    <w:rsid w:val="00922FB6"/>
    <w:rsid w:val="00923720"/>
    <w:rsid w:val="00924FD2"/>
    <w:rsid w:val="00927149"/>
    <w:rsid w:val="00930706"/>
    <w:rsid w:val="00930FA6"/>
    <w:rsid w:val="0093202E"/>
    <w:rsid w:val="00932535"/>
    <w:rsid w:val="00936995"/>
    <w:rsid w:val="00937281"/>
    <w:rsid w:val="00940036"/>
    <w:rsid w:val="0094065B"/>
    <w:rsid w:val="00941864"/>
    <w:rsid w:val="00941CFD"/>
    <w:rsid w:val="009421AC"/>
    <w:rsid w:val="00943849"/>
    <w:rsid w:val="009459FE"/>
    <w:rsid w:val="00945D76"/>
    <w:rsid w:val="00950B9C"/>
    <w:rsid w:val="009514D7"/>
    <w:rsid w:val="00954457"/>
    <w:rsid w:val="00954F89"/>
    <w:rsid w:val="00956EEE"/>
    <w:rsid w:val="009573AD"/>
    <w:rsid w:val="00957BAC"/>
    <w:rsid w:val="009609AF"/>
    <w:rsid w:val="00960CB3"/>
    <w:rsid w:val="00972D7F"/>
    <w:rsid w:val="00973C01"/>
    <w:rsid w:val="009743DE"/>
    <w:rsid w:val="00975402"/>
    <w:rsid w:val="00975A87"/>
    <w:rsid w:val="0097628B"/>
    <w:rsid w:val="0097790A"/>
    <w:rsid w:val="00977A09"/>
    <w:rsid w:val="009828A6"/>
    <w:rsid w:val="009836C1"/>
    <w:rsid w:val="00984620"/>
    <w:rsid w:val="00984957"/>
    <w:rsid w:val="00985A54"/>
    <w:rsid w:val="0098683C"/>
    <w:rsid w:val="00990AAF"/>
    <w:rsid w:val="00991191"/>
    <w:rsid w:val="009920A0"/>
    <w:rsid w:val="00993FD2"/>
    <w:rsid w:val="009941CE"/>
    <w:rsid w:val="009967B1"/>
    <w:rsid w:val="00996F7A"/>
    <w:rsid w:val="009974C3"/>
    <w:rsid w:val="00997601"/>
    <w:rsid w:val="00997980"/>
    <w:rsid w:val="009A0EA2"/>
    <w:rsid w:val="009A13C0"/>
    <w:rsid w:val="009A1898"/>
    <w:rsid w:val="009A1B2E"/>
    <w:rsid w:val="009A468C"/>
    <w:rsid w:val="009A5778"/>
    <w:rsid w:val="009B048F"/>
    <w:rsid w:val="009B0CAB"/>
    <w:rsid w:val="009B0DD1"/>
    <w:rsid w:val="009B2EB0"/>
    <w:rsid w:val="009B2F78"/>
    <w:rsid w:val="009B4F1E"/>
    <w:rsid w:val="009B4F68"/>
    <w:rsid w:val="009B5B5E"/>
    <w:rsid w:val="009C12CC"/>
    <w:rsid w:val="009C2042"/>
    <w:rsid w:val="009C24DA"/>
    <w:rsid w:val="009C3787"/>
    <w:rsid w:val="009C658D"/>
    <w:rsid w:val="009C70B0"/>
    <w:rsid w:val="009C7198"/>
    <w:rsid w:val="009D0977"/>
    <w:rsid w:val="009D2F0E"/>
    <w:rsid w:val="009D6E59"/>
    <w:rsid w:val="009D7B91"/>
    <w:rsid w:val="009E0DAF"/>
    <w:rsid w:val="009E0DBA"/>
    <w:rsid w:val="009E211C"/>
    <w:rsid w:val="009E2BDB"/>
    <w:rsid w:val="009E2FAF"/>
    <w:rsid w:val="009E460D"/>
    <w:rsid w:val="009E5146"/>
    <w:rsid w:val="009E5A91"/>
    <w:rsid w:val="009E6D1D"/>
    <w:rsid w:val="009F1777"/>
    <w:rsid w:val="009F2B27"/>
    <w:rsid w:val="009F3136"/>
    <w:rsid w:val="009F45F1"/>
    <w:rsid w:val="009F48D0"/>
    <w:rsid w:val="009F57EF"/>
    <w:rsid w:val="009F65C8"/>
    <w:rsid w:val="00A006F4"/>
    <w:rsid w:val="00A03EA7"/>
    <w:rsid w:val="00A04C4B"/>
    <w:rsid w:val="00A061F1"/>
    <w:rsid w:val="00A072B2"/>
    <w:rsid w:val="00A11AC6"/>
    <w:rsid w:val="00A12581"/>
    <w:rsid w:val="00A12F54"/>
    <w:rsid w:val="00A1327C"/>
    <w:rsid w:val="00A13D54"/>
    <w:rsid w:val="00A14934"/>
    <w:rsid w:val="00A16CE0"/>
    <w:rsid w:val="00A20092"/>
    <w:rsid w:val="00A201CF"/>
    <w:rsid w:val="00A2038C"/>
    <w:rsid w:val="00A20788"/>
    <w:rsid w:val="00A210D0"/>
    <w:rsid w:val="00A2207C"/>
    <w:rsid w:val="00A2391E"/>
    <w:rsid w:val="00A263C8"/>
    <w:rsid w:val="00A301C1"/>
    <w:rsid w:val="00A318C9"/>
    <w:rsid w:val="00A34852"/>
    <w:rsid w:val="00A37530"/>
    <w:rsid w:val="00A37965"/>
    <w:rsid w:val="00A37AFE"/>
    <w:rsid w:val="00A41398"/>
    <w:rsid w:val="00A41AF2"/>
    <w:rsid w:val="00A42517"/>
    <w:rsid w:val="00A42854"/>
    <w:rsid w:val="00A5100E"/>
    <w:rsid w:val="00A562D6"/>
    <w:rsid w:val="00A56913"/>
    <w:rsid w:val="00A57E30"/>
    <w:rsid w:val="00A62BA3"/>
    <w:rsid w:val="00A6764E"/>
    <w:rsid w:val="00A709EF"/>
    <w:rsid w:val="00A7234B"/>
    <w:rsid w:val="00A724BC"/>
    <w:rsid w:val="00A726D9"/>
    <w:rsid w:val="00A74018"/>
    <w:rsid w:val="00A7415D"/>
    <w:rsid w:val="00A74A57"/>
    <w:rsid w:val="00A755C1"/>
    <w:rsid w:val="00A76061"/>
    <w:rsid w:val="00A76158"/>
    <w:rsid w:val="00A76564"/>
    <w:rsid w:val="00A76D76"/>
    <w:rsid w:val="00A779D7"/>
    <w:rsid w:val="00A80B72"/>
    <w:rsid w:val="00A8216A"/>
    <w:rsid w:val="00A82C40"/>
    <w:rsid w:val="00A83010"/>
    <w:rsid w:val="00A83396"/>
    <w:rsid w:val="00A837EF"/>
    <w:rsid w:val="00A838F0"/>
    <w:rsid w:val="00A84B5C"/>
    <w:rsid w:val="00A84F11"/>
    <w:rsid w:val="00A85940"/>
    <w:rsid w:val="00A868B8"/>
    <w:rsid w:val="00A874FB"/>
    <w:rsid w:val="00A905C0"/>
    <w:rsid w:val="00A93818"/>
    <w:rsid w:val="00A97417"/>
    <w:rsid w:val="00AA2409"/>
    <w:rsid w:val="00AA443A"/>
    <w:rsid w:val="00AA4EF9"/>
    <w:rsid w:val="00AA569B"/>
    <w:rsid w:val="00AA624B"/>
    <w:rsid w:val="00AB0525"/>
    <w:rsid w:val="00AB23EA"/>
    <w:rsid w:val="00AB341C"/>
    <w:rsid w:val="00AB3840"/>
    <w:rsid w:val="00AB4CD0"/>
    <w:rsid w:val="00AB5214"/>
    <w:rsid w:val="00AB7B08"/>
    <w:rsid w:val="00AC10BE"/>
    <w:rsid w:val="00AC3162"/>
    <w:rsid w:val="00AC5AB6"/>
    <w:rsid w:val="00AC5C66"/>
    <w:rsid w:val="00AC6B47"/>
    <w:rsid w:val="00AC78C2"/>
    <w:rsid w:val="00AD1950"/>
    <w:rsid w:val="00AD26C1"/>
    <w:rsid w:val="00AD2781"/>
    <w:rsid w:val="00AD324E"/>
    <w:rsid w:val="00AD7094"/>
    <w:rsid w:val="00AD7CC2"/>
    <w:rsid w:val="00AE334C"/>
    <w:rsid w:val="00AE71FC"/>
    <w:rsid w:val="00AF233C"/>
    <w:rsid w:val="00AF2669"/>
    <w:rsid w:val="00B03C50"/>
    <w:rsid w:val="00B06A6A"/>
    <w:rsid w:val="00B10BE2"/>
    <w:rsid w:val="00B12623"/>
    <w:rsid w:val="00B12FFC"/>
    <w:rsid w:val="00B132F4"/>
    <w:rsid w:val="00B1408A"/>
    <w:rsid w:val="00B20591"/>
    <w:rsid w:val="00B21B4B"/>
    <w:rsid w:val="00B23AF0"/>
    <w:rsid w:val="00B24812"/>
    <w:rsid w:val="00B25572"/>
    <w:rsid w:val="00B26923"/>
    <w:rsid w:val="00B27ED3"/>
    <w:rsid w:val="00B30E07"/>
    <w:rsid w:val="00B31912"/>
    <w:rsid w:val="00B31D54"/>
    <w:rsid w:val="00B31FC8"/>
    <w:rsid w:val="00B33DBB"/>
    <w:rsid w:val="00B342F4"/>
    <w:rsid w:val="00B37556"/>
    <w:rsid w:val="00B37877"/>
    <w:rsid w:val="00B37FE1"/>
    <w:rsid w:val="00B41315"/>
    <w:rsid w:val="00B425EE"/>
    <w:rsid w:val="00B44146"/>
    <w:rsid w:val="00B441A4"/>
    <w:rsid w:val="00B4563B"/>
    <w:rsid w:val="00B460AB"/>
    <w:rsid w:val="00B47AE7"/>
    <w:rsid w:val="00B50B6E"/>
    <w:rsid w:val="00B51197"/>
    <w:rsid w:val="00B54AA1"/>
    <w:rsid w:val="00B55239"/>
    <w:rsid w:val="00B55374"/>
    <w:rsid w:val="00B554CF"/>
    <w:rsid w:val="00B600EF"/>
    <w:rsid w:val="00B60D49"/>
    <w:rsid w:val="00B6191E"/>
    <w:rsid w:val="00B629FB"/>
    <w:rsid w:val="00B62EC1"/>
    <w:rsid w:val="00B63908"/>
    <w:rsid w:val="00B658A6"/>
    <w:rsid w:val="00B66546"/>
    <w:rsid w:val="00B66E4B"/>
    <w:rsid w:val="00B73721"/>
    <w:rsid w:val="00B73DA3"/>
    <w:rsid w:val="00B74985"/>
    <w:rsid w:val="00B7714A"/>
    <w:rsid w:val="00B77A19"/>
    <w:rsid w:val="00B80A90"/>
    <w:rsid w:val="00B81EB2"/>
    <w:rsid w:val="00B835AF"/>
    <w:rsid w:val="00B840C9"/>
    <w:rsid w:val="00B86C9E"/>
    <w:rsid w:val="00B8746C"/>
    <w:rsid w:val="00B8775C"/>
    <w:rsid w:val="00B91CDE"/>
    <w:rsid w:val="00B91D99"/>
    <w:rsid w:val="00B924A1"/>
    <w:rsid w:val="00B927CC"/>
    <w:rsid w:val="00B93346"/>
    <w:rsid w:val="00B94BF3"/>
    <w:rsid w:val="00B94ED2"/>
    <w:rsid w:val="00B96439"/>
    <w:rsid w:val="00BA1B31"/>
    <w:rsid w:val="00BA1B91"/>
    <w:rsid w:val="00BA302D"/>
    <w:rsid w:val="00BA4AF4"/>
    <w:rsid w:val="00BA4E5B"/>
    <w:rsid w:val="00BB4A01"/>
    <w:rsid w:val="00BB539A"/>
    <w:rsid w:val="00BB5B4E"/>
    <w:rsid w:val="00BB6118"/>
    <w:rsid w:val="00BC047B"/>
    <w:rsid w:val="00BC0F58"/>
    <w:rsid w:val="00BC3596"/>
    <w:rsid w:val="00BC4AA9"/>
    <w:rsid w:val="00BC50E1"/>
    <w:rsid w:val="00BC61D3"/>
    <w:rsid w:val="00BC66CC"/>
    <w:rsid w:val="00BC6F27"/>
    <w:rsid w:val="00BD03F8"/>
    <w:rsid w:val="00BD33F0"/>
    <w:rsid w:val="00BD4910"/>
    <w:rsid w:val="00BD4DB3"/>
    <w:rsid w:val="00BD5C8C"/>
    <w:rsid w:val="00BD62F9"/>
    <w:rsid w:val="00BD7F74"/>
    <w:rsid w:val="00BE221E"/>
    <w:rsid w:val="00BE26B1"/>
    <w:rsid w:val="00BE39F5"/>
    <w:rsid w:val="00BE4629"/>
    <w:rsid w:val="00BE5C8D"/>
    <w:rsid w:val="00BE5FEC"/>
    <w:rsid w:val="00BE6033"/>
    <w:rsid w:val="00BE78AD"/>
    <w:rsid w:val="00BF1911"/>
    <w:rsid w:val="00BF2021"/>
    <w:rsid w:val="00BF281B"/>
    <w:rsid w:val="00BF4914"/>
    <w:rsid w:val="00BF4A65"/>
    <w:rsid w:val="00BF4F94"/>
    <w:rsid w:val="00BF6D1E"/>
    <w:rsid w:val="00BF703D"/>
    <w:rsid w:val="00C002D4"/>
    <w:rsid w:val="00C00D3A"/>
    <w:rsid w:val="00C0173E"/>
    <w:rsid w:val="00C01D66"/>
    <w:rsid w:val="00C01ED1"/>
    <w:rsid w:val="00C02CDD"/>
    <w:rsid w:val="00C030DD"/>
    <w:rsid w:val="00C036D0"/>
    <w:rsid w:val="00C11984"/>
    <w:rsid w:val="00C11C54"/>
    <w:rsid w:val="00C120FF"/>
    <w:rsid w:val="00C1285A"/>
    <w:rsid w:val="00C12F48"/>
    <w:rsid w:val="00C13EDD"/>
    <w:rsid w:val="00C14190"/>
    <w:rsid w:val="00C21065"/>
    <w:rsid w:val="00C2130C"/>
    <w:rsid w:val="00C23425"/>
    <w:rsid w:val="00C24CB3"/>
    <w:rsid w:val="00C278FF"/>
    <w:rsid w:val="00C311EF"/>
    <w:rsid w:val="00C340C6"/>
    <w:rsid w:val="00C34474"/>
    <w:rsid w:val="00C35616"/>
    <w:rsid w:val="00C36647"/>
    <w:rsid w:val="00C3747B"/>
    <w:rsid w:val="00C40EE6"/>
    <w:rsid w:val="00C4201E"/>
    <w:rsid w:val="00C424AA"/>
    <w:rsid w:val="00C43D5A"/>
    <w:rsid w:val="00C4516B"/>
    <w:rsid w:val="00C456CB"/>
    <w:rsid w:val="00C45B46"/>
    <w:rsid w:val="00C505A2"/>
    <w:rsid w:val="00C51747"/>
    <w:rsid w:val="00C51D20"/>
    <w:rsid w:val="00C5292B"/>
    <w:rsid w:val="00C60FA7"/>
    <w:rsid w:val="00C6107C"/>
    <w:rsid w:val="00C6117B"/>
    <w:rsid w:val="00C62C6F"/>
    <w:rsid w:val="00C64820"/>
    <w:rsid w:val="00C648DC"/>
    <w:rsid w:val="00C66B9D"/>
    <w:rsid w:val="00C675BE"/>
    <w:rsid w:val="00C70A1A"/>
    <w:rsid w:val="00C71051"/>
    <w:rsid w:val="00C71A36"/>
    <w:rsid w:val="00C72E3F"/>
    <w:rsid w:val="00C7400C"/>
    <w:rsid w:val="00C75353"/>
    <w:rsid w:val="00C758A8"/>
    <w:rsid w:val="00C77F23"/>
    <w:rsid w:val="00C80D49"/>
    <w:rsid w:val="00C81086"/>
    <w:rsid w:val="00C81C7C"/>
    <w:rsid w:val="00C82E86"/>
    <w:rsid w:val="00C87490"/>
    <w:rsid w:val="00C9184B"/>
    <w:rsid w:val="00C931D8"/>
    <w:rsid w:val="00C93D8F"/>
    <w:rsid w:val="00C945F8"/>
    <w:rsid w:val="00C94825"/>
    <w:rsid w:val="00C95B2F"/>
    <w:rsid w:val="00C95BA8"/>
    <w:rsid w:val="00C95C11"/>
    <w:rsid w:val="00CA0BBC"/>
    <w:rsid w:val="00CA21A8"/>
    <w:rsid w:val="00CA268C"/>
    <w:rsid w:val="00CA4B90"/>
    <w:rsid w:val="00CA5963"/>
    <w:rsid w:val="00CA6336"/>
    <w:rsid w:val="00CA7D06"/>
    <w:rsid w:val="00CB0688"/>
    <w:rsid w:val="00CB0BFC"/>
    <w:rsid w:val="00CB284B"/>
    <w:rsid w:val="00CB2CD1"/>
    <w:rsid w:val="00CB5C2E"/>
    <w:rsid w:val="00CB6A0D"/>
    <w:rsid w:val="00CC134E"/>
    <w:rsid w:val="00CC1DBF"/>
    <w:rsid w:val="00CC3598"/>
    <w:rsid w:val="00CC37B7"/>
    <w:rsid w:val="00CC3924"/>
    <w:rsid w:val="00CC3BA2"/>
    <w:rsid w:val="00CC43CA"/>
    <w:rsid w:val="00CC4409"/>
    <w:rsid w:val="00CC4494"/>
    <w:rsid w:val="00CC5979"/>
    <w:rsid w:val="00CC67BB"/>
    <w:rsid w:val="00CC7A4A"/>
    <w:rsid w:val="00CD4178"/>
    <w:rsid w:val="00CD476C"/>
    <w:rsid w:val="00CD595B"/>
    <w:rsid w:val="00CD69DA"/>
    <w:rsid w:val="00CE32A1"/>
    <w:rsid w:val="00CE50FC"/>
    <w:rsid w:val="00CE599C"/>
    <w:rsid w:val="00CE5A91"/>
    <w:rsid w:val="00CE5C8E"/>
    <w:rsid w:val="00CE61C0"/>
    <w:rsid w:val="00CE7E7F"/>
    <w:rsid w:val="00CF009B"/>
    <w:rsid w:val="00CF0432"/>
    <w:rsid w:val="00CF3B4B"/>
    <w:rsid w:val="00CF563C"/>
    <w:rsid w:val="00CF79FD"/>
    <w:rsid w:val="00D01556"/>
    <w:rsid w:val="00D0155F"/>
    <w:rsid w:val="00D01CFF"/>
    <w:rsid w:val="00D06DCF"/>
    <w:rsid w:val="00D11361"/>
    <w:rsid w:val="00D11FA7"/>
    <w:rsid w:val="00D1674B"/>
    <w:rsid w:val="00D173C4"/>
    <w:rsid w:val="00D209E7"/>
    <w:rsid w:val="00D2113A"/>
    <w:rsid w:val="00D21E83"/>
    <w:rsid w:val="00D2207E"/>
    <w:rsid w:val="00D223C6"/>
    <w:rsid w:val="00D22986"/>
    <w:rsid w:val="00D22AD3"/>
    <w:rsid w:val="00D241ED"/>
    <w:rsid w:val="00D24F71"/>
    <w:rsid w:val="00D27437"/>
    <w:rsid w:val="00D30892"/>
    <w:rsid w:val="00D30976"/>
    <w:rsid w:val="00D30AB9"/>
    <w:rsid w:val="00D31102"/>
    <w:rsid w:val="00D323B2"/>
    <w:rsid w:val="00D32944"/>
    <w:rsid w:val="00D33FF7"/>
    <w:rsid w:val="00D34462"/>
    <w:rsid w:val="00D34D3F"/>
    <w:rsid w:val="00D35563"/>
    <w:rsid w:val="00D35BFB"/>
    <w:rsid w:val="00D37C7B"/>
    <w:rsid w:val="00D4004A"/>
    <w:rsid w:val="00D41D13"/>
    <w:rsid w:val="00D46BC1"/>
    <w:rsid w:val="00D4788D"/>
    <w:rsid w:val="00D4798A"/>
    <w:rsid w:val="00D61B25"/>
    <w:rsid w:val="00D6282C"/>
    <w:rsid w:val="00D64143"/>
    <w:rsid w:val="00D65A87"/>
    <w:rsid w:val="00D660F7"/>
    <w:rsid w:val="00D67107"/>
    <w:rsid w:val="00D677D7"/>
    <w:rsid w:val="00D70E7A"/>
    <w:rsid w:val="00D724C6"/>
    <w:rsid w:val="00D73D3F"/>
    <w:rsid w:val="00D74AB6"/>
    <w:rsid w:val="00D75605"/>
    <w:rsid w:val="00D75CDF"/>
    <w:rsid w:val="00D771A4"/>
    <w:rsid w:val="00D77DC9"/>
    <w:rsid w:val="00D8108C"/>
    <w:rsid w:val="00D816E7"/>
    <w:rsid w:val="00D82A93"/>
    <w:rsid w:val="00D82B96"/>
    <w:rsid w:val="00D83203"/>
    <w:rsid w:val="00D85FCE"/>
    <w:rsid w:val="00D876F0"/>
    <w:rsid w:val="00D878EA"/>
    <w:rsid w:val="00D93B3D"/>
    <w:rsid w:val="00D93FA5"/>
    <w:rsid w:val="00D94ED5"/>
    <w:rsid w:val="00D9608A"/>
    <w:rsid w:val="00D96FC2"/>
    <w:rsid w:val="00DA03F9"/>
    <w:rsid w:val="00DA0B15"/>
    <w:rsid w:val="00DA187F"/>
    <w:rsid w:val="00DA2266"/>
    <w:rsid w:val="00DA3BB2"/>
    <w:rsid w:val="00DA3CAB"/>
    <w:rsid w:val="00DA5464"/>
    <w:rsid w:val="00DA6916"/>
    <w:rsid w:val="00DA6C05"/>
    <w:rsid w:val="00DA74B5"/>
    <w:rsid w:val="00DA759E"/>
    <w:rsid w:val="00DA7801"/>
    <w:rsid w:val="00DB0F13"/>
    <w:rsid w:val="00DB11C6"/>
    <w:rsid w:val="00DB413A"/>
    <w:rsid w:val="00DB4A79"/>
    <w:rsid w:val="00DB7497"/>
    <w:rsid w:val="00DC00B6"/>
    <w:rsid w:val="00DC0162"/>
    <w:rsid w:val="00DC19CE"/>
    <w:rsid w:val="00DC1A9E"/>
    <w:rsid w:val="00DC1AF8"/>
    <w:rsid w:val="00DC2BE1"/>
    <w:rsid w:val="00DC469B"/>
    <w:rsid w:val="00DC50D4"/>
    <w:rsid w:val="00DC5163"/>
    <w:rsid w:val="00DC593B"/>
    <w:rsid w:val="00DC6A17"/>
    <w:rsid w:val="00DC78B1"/>
    <w:rsid w:val="00DC7C5E"/>
    <w:rsid w:val="00DC7CDE"/>
    <w:rsid w:val="00DD3073"/>
    <w:rsid w:val="00DD4F85"/>
    <w:rsid w:val="00DD52A1"/>
    <w:rsid w:val="00DD5C4B"/>
    <w:rsid w:val="00DD6967"/>
    <w:rsid w:val="00DD7ABF"/>
    <w:rsid w:val="00DE03C6"/>
    <w:rsid w:val="00DE1FF8"/>
    <w:rsid w:val="00DE2176"/>
    <w:rsid w:val="00DE2341"/>
    <w:rsid w:val="00DE304B"/>
    <w:rsid w:val="00DE3074"/>
    <w:rsid w:val="00DE32B8"/>
    <w:rsid w:val="00DE591E"/>
    <w:rsid w:val="00DE5C0C"/>
    <w:rsid w:val="00DF0D05"/>
    <w:rsid w:val="00DF1BA7"/>
    <w:rsid w:val="00DF42F9"/>
    <w:rsid w:val="00DF484F"/>
    <w:rsid w:val="00DF54B9"/>
    <w:rsid w:val="00E00602"/>
    <w:rsid w:val="00E00898"/>
    <w:rsid w:val="00E01E20"/>
    <w:rsid w:val="00E033AF"/>
    <w:rsid w:val="00E0371A"/>
    <w:rsid w:val="00E03751"/>
    <w:rsid w:val="00E038B3"/>
    <w:rsid w:val="00E04A0E"/>
    <w:rsid w:val="00E07762"/>
    <w:rsid w:val="00E07C8E"/>
    <w:rsid w:val="00E07F80"/>
    <w:rsid w:val="00E12478"/>
    <w:rsid w:val="00E12538"/>
    <w:rsid w:val="00E14025"/>
    <w:rsid w:val="00E1448E"/>
    <w:rsid w:val="00E16974"/>
    <w:rsid w:val="00E2078C"/>
    <w:rsid w:val="00E217EA"/>
    <w:rsid w:val="00E24A8E"/>
    <w:rsid w:val="00E25EDD"/>
    <w:rsid w:val="00E26B44"/>
    <w:rsid w:val="00E30B96"/>
    <w:rsid w:val="00E31E3B"/>
    <w:rsid w:val="00E33E37"/>
    <w:rsid w:val="00E34A41"/>
    <w:rsid w:val="00E36049"/>
    <w:rsid w:val="00E366DA"/>
    <w:rsid w:val="00E4032D"/>
    <w:rsid w:val="00E405AA"/>
    <w:rsid w:val="00E41D0C"/>
    <w:rsid w:val="00E426FF"/>
    <w:rsid w:val="00E43341"/>
    <w:rsid w:val="00E439A4"/>
    <w:rsid w:val="00E450A3"/>
    <w:rsid w:val="00E47050"/>
    <w:rsid w:val="00E477A6"/>
    <w:rsid w:val="00E502D6"/>
    <w:rsid w:val="00E5141B"/>
    <w:rsid w:val="00E5184B"/>
    <w:rsid w:val="00E52A03"/>
    <w:rsid w:val="00E52ACC"/>
    <w:rsid w:val="00E539CF"/>
    <w:rsid w:val="00E54050"/>
    <w:rsid w:val="00E54111"/>
    <w:rsid w:val="00E5422C"/>
    <w:rsid w:val="00E54C62"/>
    <w:rsid w:val="00E57731"/>
    <w:rsid w:val="00E60807"/>
    <w:rsid w:val="00E60C5D"/>
    <w:rsid w:val="00E65ADC"/>
    <w:rsid w:val="00E65D34"/>
    <w:rsid w:val="00E70731"/>
    <w:rsid w:val="00E71155"/>
    <w:rsid w:val="00E73C1A"/>
    <w:rsid w:val="00E7769D"/>
    <w:rsid w:val="00E77B05"/>
    <w:rsid w:val="00E77C8A"/>
    <w:rsid w:val="00E77DD8"/>
    <w:rsid w:val="00E81D5B"/>
    <w:rsid w:val="00E828E9"/>
    <w:rsid w:val="00E84AC9"/>
    <w:rsid w:val="00E85753"/>
    <w:rsid w:val="00E86F3C"/>
    <w:rsid w:val="00E87B9E"/>
    <w:rsid w:val="00E9235D"/>
    <w:rsid w:val="00E9444F"/>
    <w:rsid w:val="00E94ECF"/>
    <w:rsid w:val="00E95F06"/>
    <w:rsid w:val="00E97D2C"/>
    <w:rsid w:val="00EA0DA9"/>
    <w:rsid w:val="00EA418F"/>
    <w:rsid w:val="00EA4BD9"/>
    <w:rsid w:val="00EB2CE2"/>
    <w:rsid w:val="00EB515D"/>
    <w:rsid w:val="00EB6B14"/>
    <w:rsid w:val="00EB75FB"/>
    <w:rsid w:val="00EC232B"/>
    <w:rsid w:val="00EC2D63"/>
    <w:rsid w:val="00EC35EA"/>
    <w:rsid w:val="00ED007C"/>
    <w:rsid w:val="00ED018D"/>
    <w:rsid w:val="00ED5B2C"/>
    <w:rsid w:val="00ED6EA0"/>
    <w:rsid w:val="00ED753D"/>
    <w:rsid w:val="00EE150C"/>
    <w:rsid w:val="00EE15CE"/>
    <w:rsid w:val="00EE1BB6"/>
    <w:rsid w:val="00EE2AD3"/>
    <w:rsid w:val="00EE610A"/>
    <w:rsid w:val="00EE7820"/>
    <w:rsid w:val="00EF11FF"/>
    <w:rsid w:val="00EF15C7"/>
    <w:rsid w:val="00EF3AD9"/>
    <w:rsid w:val="00EF3B97"/>
    <w:rsid w:val="00EF72CA"/>
    <w:rsid w:val="00EF7335"/>
    <w:rsid w:val="00EF7E7D"/>
    <w:rsid w:val="00F00C6A"/>
    <w:rsid w:val="00F02922"/>
    <w:rsid w:val="00F03B0C"/>
    <w:rsid w:val="00F063A6"/>
    <w:rsid w:val="00F112EE"/>
    <w:rsid w:val="00F138FD"/>
    <w:rsid w:val="00F16247"/>
    <w:rsid w:val="00F17608"/>
    <w:rsid w:val="00F1784D"/>
    <w:rsid w:val="00F20B77"/>
    <w:rsid w:val="00F20FC9"/>
    <w:rsid w:val="00F23872"/>
    <w:rsid w:val="00F24C9B"/>
    <w:rsid w:val="00F277AD"/>
    <w:rsid w:val="00F3066A"/>
    <w:rsid w:val="00F3082F"/>
    <w:rsid w:val="00F30928"/>
    <w:rsid w:val="00F30C5D"/>
    <w:rsid w:val="00F30C71"/>
    <w:rsid w:val="00F31549"/>
    <w:rsid w:val="00F3221B"/>
    <w:rsid w:val="00F343EC"/>
    <w:rsid w:val="00F34E15"/>
    <w:rsid w:val="00F3607B"/>
    <w:rsid w:val="00F363D6"/>
    <w:rsid w:val="00F36419"/>
    <w:rsid w:val="00F401DA"/>
    <w:rsid w:val="00F40CEF"/>
    <w:rsid w:val="00F40D29"/>
    <w:rsid w:val="00F41724"/>
    <w:rsid w:val="00F42EDB"/>
    <w:rsid w:val="00F44242"/>
    <w:rsid w:val="00F46E21"/>
    <w:rsid w:val="00F50ED5"/>
    <w:rsid w:val="00F513B3"/>
    <w:rsid w:val="00F52754"/>
    <w:rsid w:val="00F5365B"/>
    <w:rsid w:val="00F53E0D"/>
    <w:rsid w:val="00F560E0"/>
    <w:rsid w:val="00F601BC"/>
    <w:rsid w:val="00F6106B"/>
    <w:rsid w:val="00F6161B"/>
    <w:rsid w:val="00F62229"/>
    <w:rsid w:val="00F64395"/>
    <w:rsid w:val="00F6541E"/>
    <w:rsid w:val="00F66F4D"/>
    <w:rsid w:val="00F670BC"/>
    <w:rsid w:val="00F71345"/>
    <w:rsid w:val="00F72525"/>
    <w:rsid w:val="00F72BA3"/>
    <w:rsid w:val="00F73981"/>
    <w:rsid w:val="00F75063"/>
    <w:rsid w:val="00F77671"/>
    <w:rsid w:val="00F7780C"/>
    <w:rsid w:val="00F77D7F"/>
    <w:rsid w:val="00F84250"/>
    <w:rsid w:val="00F85DE0"/>
    <w:rsid w:val="00F90809"/>
    <w:rsid w:val="00F933E1"/>
    <w:rsid w:val="00F9480F"/>
    <w:rsid w:val="00F9604A"/>
    <w:rsid w:val="00F96671"/>
    <w:rsid w:val="00F96D00"/>
    <w:rsid w:val="00FA0E5E"/>
    <w:rsid w:val="00FA6AA4"/>
    <w:rsid w:val="00FA72B4"/>
    <w:rsid w:val="00FB1E43"/>
    <w:rsid w:val="00FB467A"/>
    <w:rsid w:val="00FB492F"/>
    <w:rsid w:val="00FB4FAD"/>
    <w:rsid w:val="00FB5A12"/>
    <w:rsid w:val="00FB6992"/>
    <w:rsid w:val="00FC1D6D"/>
    <w:rsid w:val="00FC1F76"/>
    <w:rsid w:val="00FC322E"/>
    <w:rsid w:val="00FC4428"/>
    <w:rsid w:val="00FC4D27"/>
    <w:rsid w:val="00FC4DE8"/>
    <w:rsid w:val="00FC549D"/>
    <w:rsid w:val="00FD0170"/>
    <w:rsid w:val="00FD04B6"/>
    <w:rsid w:val="00FD7856"/>
    <w:rsid w:val="00FD7FFD"/>
    <w:rsid w:val="00FE171F"/>
    <w:rsid w:val="00FE224E"/>
    <w:rsid w:val="00FE3245"/>
    <w:rsid w:val="00FF3076"/>
    <w:rsid w:val="00FF4077"/>
    <w:rsid w:val="00FF4470"/>
    <w:rsid w:val="00FF47E5"/>
    <w:rsid w:val="00FF6955"/>
    <w:rsid w:val="00FF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1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F64"/>
    <w:pPr>
      <w:ind w:left="720"/>
      <w:contextualSpacing/>
    </w:pPr>
  </w:style>
  <w:style w:type="character" w:styleId="PlaceholderText">
    <w:name w:val="Placeholder Text"/>
    <w:basedOn w:val="DefaultParagraphFont"/>
    <w:uiPriority w:val="99"/>
    <w:semiHidden/>
    <w:rsid w:val="00BD4910"/>
    <w:rPr>
      <w:color w:val="808080"/>
    </w:rPr>
  </w:style>
  <w:style w:type="paragraph" w:styleId="BalloonText">
    <w:name w:val="Balloon Text"/>
    <w:basedOn w:val="Normal"/>
    <w:link w:val="BalloonTextChar"/>
    <w:uiPriority w:val="99"/>
    <w:semiHidden/>
    <w:unhideWhenUsed/>
    <w:rsid w:val="00BD4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9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1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F64"/>
    <w:pPr>
      <w:ind w:left="720"/>
      <w:contextualSpacing/>
    </w:pPr>
  </w:style>
  <w:style w:type="character" w:styleId="PlaceholderText">
    <w:name w:val="Placeholder Text"/>
    <w:basedOn w:val="DefaultParagraphFont"/>
    <w:uiPriority w:val="99"/>
    <w:semiHidden/>
    <w:rsid w:val="00BD4910"/>
    <w:rPr>
      <w:color w:val="808080"/>
    </w:rPr>
  </w:style>
  <w:style w:type="paragraph" w:styleId="BalloonText">
    <w:name w:val="Balloon Text"/>
    <w:basedOn w:val="Normal"/>
    <w:link w:val="BalloonTextChar"/>
    <w:uiPriority w:val="99"/>
    <w:semiHidden/>
    <w:unhideWhenUsed/>
    <w:rsid w:val="00BD4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9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19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8647A1D-B362-418A-BBCF-BE28C4A65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12</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Penn State Hershey Medical Center</Company>
  <LinksUpToDate>false</LinksUpToDate>
  <CharactersWithSpaces>17220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dc:creator>
  <cp:lastModifiedBy>Kirk</cp:lastModifiedBy>
  <cp:revision>32</cp:revision>
  <dcterms:created xsi:type="dcterms:W3CDTF">2015-05-27T13:38:00Z</dcterms:created>
  <dcterms:modified xsi:type="dcterms:W3CDTF">2015-05-28T01:23:00Z</dcterms:modified>
</cp:coreProperties>
</file>